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A78" w:rsidRPr="004E3A78" w:rsidRDefault="004E3A78" w:rsidP="004E3A78">
      <w:pPr>
        <w:spacing w:after="225" w:line="240" w:lineRule="auto"/>
        <w:jc w:val="left"/>
        <w:textAlignment w:val="baseline"/>
        <w:outlineLvl w:val="0"/>
        <w:rPr>
          <w:rFonts w:ascii="Times New Roman" w:eastAsia="Times New Roman" w:hAnsi="Times New Roman" w:cs="Times New Roman"/>
          <w:kern w:val="36"/>
          <w:sz w:val="42"/>
          <w:szCs w:val="42"/>
        </w:rPr>
      </w:pPr>
      <w:r w:rsidRPr="004E3A78">
        <w:rPr>
          <w:rFonts w:ascii="Times New Roman" w:eastAsia="Times New Roman" w:hAnsi="Times New Roman" w:cs="Times New Roman"/>
          <w:kern w:val="36"/>
          <w:sz w:val="42"/>
          <w:szCs w:val="42"/>
        </w:rPr>
        <w:t>Binary Indexed Tree or Fenwick Tree</w:t>
      </w:r>
    </w:p>
    <w:p w:rsidR="004E3A78" w:rsidRPr="004E3A78" w:rsidRDefault="004E3A78" w:rsidP="004E3A78">
      <w:pPr>
        <w:spacing w:after="150" w:line="240" w:lineRule="auto"/>
        <w:jc w:val="left"/>
        <w:textAlignment w:val="baseline"/>
        <w:rPr>
          <w:rFonts w:ascii="Arial" w:eastAsia="Times New Roman" w:hAnsi="Arial" w:cs="Arial"/>
          <w:sz w:val="24"/>
          <w:szCs w:val="24"/>
        </w:rPr>
      </w:pPr>
      <w:r w:rsidRPr="004E3A78">
        <w:rPr>
          <w:rFonts w:ascii="Arial" w:eastAsia="Times New Roman" w:hAnsi="Arial" w:cs="Arial"/>
          <w:sz w:val="24"/>
          <w:szCs w:val="24"/>
        </w:rPr>
        <w:t>Let us consider the following problem to understand Binary Indexed Tree.</w:t>
      </w:r>
    </w:p>
    <w:p w:rsidR="004E3A78" w:rsidRPr="004E3A78" w:rsidRDefault="004E3A78" w:rsidP="004E3A78">
      <w:pPr>
        <w:spacing w:after="0" w:line="240" w:lineRule="auto"/>
        <w:jc w:val="left"/>
        <w:textAlignment w:val="baseline"/>
        <w:rPr>
          <w:rFonts w:ascii="Arial" w:eastAsia="Times New Roman" w:hAnsi="Arial" w:cs="Arial"/>
          <w:sz w:val="24"/>
          <w:szCs w:val="24"/>
        </w:rPr>
      </w:pPr>
      <w:r w:rsidRPr="004E3A78">
        <w:rPr>
          <w:rFonts w:ascii="Arial" w:eastAsia="Times New Roman" w:hAnsi="Arial" w:cs="Arial"/>
          <w:sz w:val="24"/>
          <w:szCs w:val="24"/>
        </w:rPr>
        <w:t>We have an array arr[0 . . . n-1]. We would like to</w:t>
      </w:r>
      <w:r w:rsidRPr="004E3A78">
        <w:rPr>
          <w:rFonts w:ascii="Arial" w:eastAsia="Times New Roman" w:hAnsi="Arial" w:cs="Arial"/>
          <w:sz w:val="24"/>
          <w:szCs w:val="24"/>
        </w:rPr>
        <w:br/>
      </w:r>
      <w:r w:rsidRPr="004E3A78">
        <w:rPr>
          <w:rFonts w:ascii="Arial" w:eastAsia="Times New Roman" w:hAnsi="Arial" w:cs="Arial"/>
          <w:b/>
          <w:bCs/>
          <w:sz w:val="24"/>
          <w:szCs w:val="24"/>
        </w:rPr>
        <w:t>1</w:t>
      </w:r>
      <w:r w:rsidRPr="004E3A78">
        <w:rPr>
          <w:rFonts w:ascii="Arial" w:eastAsia="Times New Roman" w:hAnsi="Arial" w:cs="Arial"/>
          <w:sz w:val="24"/>
          <w:szCs w:val="24"/>
        </w:rPr>
        <w:t> Compute the sum of the first i elements.</w:t>
      </w:r>
      <w:r w:rsidRPr="004E3A78">
        <w:rPr>
          <w:rFonts w:ascii="Arial" w:eastAsia="Times New Roman" w:hAnsi="Arial" w:cs="Arial"/>
          <w:sz w:val="24"/>
          <w:szCs w:val="24"/>
        </w:rPr>
        <w:br/>
      </w:r>
      <w:r w:rsidRPr="004E3A78">
        <w:rPr>
          <w:rFonts w:ascii="Arial" w:eastAsia="Times New Roman" w:hAnsi="Arial" w:cs="Arial"/>
          <w:b/>
          <w:bCs/>
          <w:sz w:val="24"/>
          <w:szCs w:val="24"/>
        </w:rPr>
        <w:t>2 </w:t>
      </w:r>
      <w:r w:rsidRPr="004E3A78">
        <w:rPr>
          <w:rFonts w:ascii="Arial" w:eastAsia="Times New Roman" w:hAnsi="Arial" w:cs="Arial"/>
          <w:sz w:val="24"/>
          <w:szCs w:val="24"/>
        </w:rPr>
        <w:t>Modify the value of a specified element of the array arr[i] = x where 0 &lt;= i &lt;= n-1.</w:t>
      </w:r>
    </w:p>
    <w:p w:rsidR="004E3A78" w:rsidRPr="004E3A78" w:rsidRDefault="004E3A78" w:rsidP="004E3A78">
      <w:pPr>
        <w:spacing w:after="0" w:line="240" w:lineRule="auto"/>
        <w:jc w:val="left"/>
        <w:textAlignment w:val="baseline"/>
        <w:rPr>
          <w:rFonts w:ascii="Arial" w:eastAsia="Times New Roman" w:hAnsi="Arial" w:cs="Arial"/>
          <w:sz w:val="24"/>
          <w:szCs w:val="24"/>
        </w:rPr>
      </w:pPr>
      <w:r w:rsidRPr="004E3A78">
        <w:rPr>
          <w:rFonts w:ascii="Arial" w:eastAsia="Times New Roman" w:hAnsi="Arial" w:cs="Arial"/>
          <w:sz w:val="24"/>
          <w:szCs w:val="24"/>
        </w:rPr>
        <w:t>A </w:t>
      </w:r>
      <w:r w:rsidRPr="004E3A78">
        <w:rPr>
          <w:rFonts w:ascii="Arial" w:eastAsia="Times New Roman" w:hAnsi="Arial" w:cs="Arial"/>
          <w:b/>
          <w:bCs/>
          <w:sz w:val="24"/>
          <w:szCs w:val="24"/>
        </w:rPr>
        <w:t>simple solution</w:t>
      </w:r>
      <w:r w:rsidRPr="004E3A78">
        <w:rPr>
          <w:rFonts w:ascii="Arial" w:eastAsia="Times New Roman" w:hAnsi="Arial" w:cs="Arial"/>
          <w:sz w:val="24"/>
          <w:szCs w:val="24"/>
        </w:rPr>
        <w:t> is to run a loop from 0 to i-1 and calculate the sum of the elements. To update a value, simply do arr[i] = x. The first operation takes O(n) time and the second operation takes O(1) time. Another simple solution is to create an extra array and store the sum of the first i-th elements at the i-th index in this new array. The sum of a given range can now be calculated in O(1) time, but the update operation takes O(n) time now. This works well if there are a large number of query operations but a very few number of update operations.</w:t>
      </w:r>
    </w:p>
    <w:p w:rsidR="004E3A78" w:rsidRPr="004E3A78" w:rsidRDefault="004E3A78" w:rsidP="004E3A78">
      <w:pPr>
        <w:spacing w:after="0" w:line="285" w:lineRule="atLeast"/>
        <w:jc w:val="both"/>
        <w:textAlignment w:val="baseline"/>
        <w:rPr>
          <w:ins w:id="0" w:author="Unknown"/>
          <w:rFonts w:ascii="Arial" w:eastAsia="Times New Roman" w:hAnsi="Arial" w:cs="Arial"/>
          <w:sz w:val="24"/>
          <w:szCs w:val="24"/>
        </w:rPr>
      </w:pPr>
      <w:ins w:id="1" w:author="Unknown">
        <w:r w:rsidRPr="004E3A78">
          <w:rPr>
            <w:rFonts w:ascii="Arial" w:eastAsia="Times New Roman" w:hAnsi="Arial" w:cs="Arial"/>
            <w:sz w:val="24"/>
            <w:szCs w:val="24"/>
          </w:rPr>
          <w:br/>
        </w:r>
      </w:ins>
    </w:p>
    <w:p w:rsidR="004E3A78" w:rsidRPr="004E3A78" w:rsidRDefault="004E3A78" w:rsidP="004E3A78">
      <w:pPr>
        <w:spacing w:after="0" w:line="240" w:lineRule="auto"/>
        <w:jc w:val="left"/>
        <w:textAlignment w:val="baseline"/>
        <w:rPr>
          <w:ins w:id="2" w:author="Unknown"/>
          <w:rFonts w:ascii="Arial" w:eastAsia="Times New Roman" w:hAnsi="Arial" w:cs="Arial"/>
          <w:sz w:val="24"/>
          <w:szCs w:val="24"/>
        </w:rPr>
      </w:pPr>
      <w:ins w:id="3" w:author="Unknown">
        <w:r w:rsidRPr="004E3A78">
          <w:rPr>
            <w:rFonts w:ascii="Arial" w:eastAsia="Times New Roman" w:hAnsi="Arial" w:cs="Arial"/>
            <w:b/>
            <w:bCs/>
            <w:sz w:val="24"/>
            <w:szCs w:val="24"/>
          </w:rPr>
          <w:t>Could we perform both the query and update operations in O(log n) time?</w:t>
        </w:r>
        <w:r w:rsidRPr="004E3A78">
          <w:rPr>
            <w:rFonts w:ascii="Arial" w:eastAsia="Times New Roman" w:hAnsi="Arial" w:cs="Arial"/>
            <w:sz w:val="24"/>
            <w:szCs w:val="24"/>
          </w:rPr>
          <w:br/>
          <w:t>One efficient solution is to use </w:t>
        </w:r>
        <w:r w:rsidRPr="004E3A78">
          <w:rPr>
            <w:rFonts w:ascii="Arial" w:eastAsia="Times New Roman" w:hAnsi="Arial" w:cs="Arial"/>
            <w:sz w:val="24"/>
            <w:szCs w:val="24"/>
          </w:rPr>
          <w:fldChar w:fldCharType="begin"/>
        </w:r>
        <w:r w:rsidRPr="004E3A78">
          <w:rPr>
            <w:rFonts w:ascii="Arial" w:eastAsia="Times New Roman" w:hAnsi="Arial" w:cs="Arial"/>
            <w:sz w:val="24"/>
            <w:szCs w:val="24"/>
          </w:rPr>
          <w:instrText xml:space="preserve"> HYPERLINK "https://www.geeksforgeeks.org/segment-tree-set-1-sum-of-given-range/" </w:instrText>
        </w:r>
        <w:r w:rsidRPr="004E3A78">
          <w:rPr>
            <w:rFonts w:ascii="Arial" w:eastAsia="Times New Roman" w:hAnsi="Arial" w:cs="Arial"/>
            <w:sz w:val="24"/>
            <w:szCs w:val="24"/>
          </w:rPr>
          <w:fldChar w:fldCharType="separate"/>
        </w:r>
        <w:r w:rsidRPr="004E3A78">
          <w:rPr>
            <w:rFonts w:ascii="Arial" w:eastAsia="Times New Roman" w:hAnsi="Arial" w:cs="Arial"/>
            <w:color w:val="EC4E20"/>
            <w:sz w:val="24"/>
            <w:szCs w:val="24"/>
          </w:rPr>
          <w:t>Segment Tree</w:t>
        </w:r>
        <w:r w:rsidRPr="004E3A78">
          <w:rPr>
            <w:rFonts w:ascii="Arial" w:eastAsia="Times New Roman" w:hAnsi="Arial" w:cs="Arial"/>
            <w:sz w:val="24"/>
            <w:szCs w:val="24"/>
          </w:rPr>
          <w:fldChar w:fldCharType="end"/>
        </w:r>
        <w:r w:rsidRPr="004E3A78">
          <w:rPr>
            <w:rFonts w:ascii="Arial" w:eastAsia="Times New Roman" w:hAnsi="Arial" w:cs="Arial"/>
            <w:sz w:val="24"/>
            <w:szCs w:val="24"/>
          </w:rPr>
          <w:t> that performs both operations in O(Logn) time.</w:t>
        </w:r>
      </w:ins>
    </w:p>
    <w:p w:rsidR="004E3A78" w:rsidRPr="004E3A78" w:rsidRDefault="004E3A78" w:rsidP="004E3A78">
      <w:pPr>
        <w:spacing w:after="0" w:line="240" w:lineRule="auto"/>
        <w:jc w:val="left"/>
        <w:textAlignment w:val="baseline"/>
        <w:rPr>
          <w:ins w:id="4" w:author="Unknown"/>
          <w:rFonts w:ascii="Arial" w:eastAsia="Times New Roman" w:hAnsi="Arial" w:cs="Arial"/>
          <w:sz w:val="24"/>
          <w:szCs w:val="24"/>
        </w:rPr>
      </w:pPr>
      <w:ins w:id="5" w:author="Unknown">
        <w:r w:rsidRPr="004E3A78">
          <w:rPr>
            <w:rFonts w:ascii="Arial" w:eastAsia="Times New Roman" w:hAnsi="Arial" w:cs="Arial"/>
            <w:i/>
            <w:iCs/>
            <w:sz w:val="24"/>
            <w:szCs w:val="24"/>
          </w:rPr>
          <w:t>An alternative solution is Binary Indexed Tree, which also achieves O(Logn) time complexity for both operations. Compared with Segment Tree, Binary Indexed Tree requires less space and is easier to implement.</w:t>
        </w:r>
        <w:r w:rsidRPr="004E3A78">
          <w:rPr>
            <w:rFonts w:ascii="Arial" w:eastAsia="Times New Roman" w:hAnsi="Arial" w:cs="Arial"/>
            <w:sz w:val="24"/>
            <w:szCs w:val="24"/>
          </w:rPr>
          <w:t>.</w:t>
        </w:r>
      </w:ins>
    </w:p>
    <w:p w:rsidR="004E3A78" w:rsidRPr="004E3A78" w:rsidRDefault="004E3A78" w:rsidP="004E3A78">
      <w:pPr>
        <w:spacing w:after="0" w:line="240" w:lineRule="auto"/>
        <w:jc w:val="left"/>
        <w:textAlignment w:val="baseline"/>
        <w:rPr>
          <w:ins w:id="6" w:author="Unknown"/>
          <w:rFonts w:ascii="Arial" w:eastAsia="Times New Roman" w:hAnsi="Arial" w:cs="Arial"/>
          <w:sz w:val="24"/>
          <w:szCs w:val="24"/>
        </w:rPr>
      </w:pPr>
      <w:ins w:id="7" w:author="Unknown">
        <w:r w:rsidRPr="004E3A78">
          <w:rPr>
            <w:rFonts w:ascii="Arial" w:eastAsia="Times New Roman" w:hAnsi="Arial" w:cs="Arial"/>
            <w:b/>
            <w:bCs/>
            <w:sz w:val="24"/>
            <w:szCs w:val="24"/>
          </w:rPr>
          <w:t>Representation</w:t>
        </w:r>
        <w:r w:rsidRPr="004E3A78">
          <w:rPr>
            <w:rFonts w:ascii="Arial" w:eastAsia="Times New Roman" w:hAnsi="Arial" w:cs="Arial"/>
            <w:sz w:val="24"/>
            <w:szCs w:val="24"/>
          </w:rPr>
          <w:br/>
          <w:t>Binary Indexed Tree is represented as an array. Let the array be BITree[]. Each node of the Binary Indexed Tree stores the sum of some elements of the input array. The size of the Binary Indexed Tree is equal to the size of the input array, denoted as n. In the code below, we use a size of n+1 for ease of implementation.</w:t>
        </w:r>
      </w:ins>
    </w:p>
    <w:p w:rsidR="004E3A78" w:rsidRPr="004E3A78" w:rsidRDefault="004E3A78" w:rsidP="004E3A78">
      <w:pPr>
        <w:spacing w:after="0" w:line="240" w:lineRule="auto"/>
        <w:jc w:val="left"/>
        <w:textAlignment w:val="baseline"/>
        <w:rPr>
          <w:ins w:id="8" w:author="Unknown"/>
          <w:rFonts w:ascii="Arial" w:eastAsia="Times New Roman" w:hAnsi="Arial" w:cs="Arial"/>
          <w:sz w:val="24"/>
          <w:szCs w:val="24"/>
        </w:rPr>
      </w:pPr>
      <w:ins w:id="9" w:author="Unknown">
        <w:r w:rsidRPr="004E3A78">
          <w:rPr>
            <w:rFonts w:ascii="Arial" w:eastAsia="Times New Roman" w:hAnsi="Arial" w:cs="Arial"/>
            <w:b/>
            <w:bCs/>
            <w:sz w:val="24"/>
            <w:szCs w:val="24"/>
          </w:rPr>
          <w:t>Construction</w:t>
        </w:r>
        <w:r w:rsidRPr="004E3A78">
          <w:rPr>
            <w:rFonts w:ascii="Arial" w:eastAsia="Times New Roman" w:hAnsi="Arial" w:cs="Arial"/>
            <w:sz w:val="24"/>
            <w:szCs w:val="24"/>
          </w:rPr>
          <w:br/>
          <w:t>We initialize all the values in BITree[] as 0. Then we call update() for all the indexes, the update() operation is discussed below.</w:t>
        </w:r>
      </w:ins>
    </w:p>
    <w:p w:rsidR="004E3A78" w:rsidRPr="004E3A78" w:rsidRDefault="004E3A78" w:rsidP="004E3A78">
      <w:pPr>
        <w:spacing w:after="0" w:line="240" w:lineRule="auto"/>
        <w:jc w:val="left"/>
        <w:textAlignment w:val="baseline"/>
        <w:rPr>
          <w:ins w:id="10" w:author="Unknown"/>
          <w:rFonts w:ascii="Arial" w:eastAsia="Times New Roman" w:hAnsi="Arial" w:cs="Arial"/>
          <w:sz w:val="24"/>
          <w:szCs w:val="24"/>
        </w:rPr>
      </w:pPr>
      <w:ins w:id="11" w:author="Unknown">
        <w:r w:rsidRPr="004E3A78">
          <w:rPr>
            <w:rFonts w:ascii="Arial" w:eastAsia="Times New Roman" w:hAnsi="Arial" w:cs="Arial"/>
            <w:b/>
            <w:bCs/>
            <w:sz w:val="24"/>
            <w:szCs w:val="24"/>
          </w:rPr>
          <w:t>Operations</w:t>
        </w:r>
      </w:ins>
    </w:p>
    <w:p w:rsidR="004E3A78" w:rsidRPr="004E3A78" w:rsidRDefault="004E3A78" w:rsidP="004E3A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ins w:id="12" w:author="Unknown"/>
          <w:rFonts w:ascii="Consolas" w:eastAsia="Times New Roman" w:hAnsi="Consolas" w:cs="Consolas"/>
          <w:sz w:val="23"/>
          <w:szCs w:val="23"/>
        </w:rPr>
      </w:pPr>
      <w:ins w:id="13" w:author="Unknown">
        <w:r w:rsidRPr="004E3A78">
          <w:rPr>
            <w:rFonts w:ascii="Consolas" w:eastAsia="Times New Roman" w:hAnsi="Consolas" w:cs="Consolas"/>
            <w:b/>
            <w:bCs/>
            <w:i/>
            <w:iCs/>
            <w:sz w:val="23"/>
          </w:rPr>
          <w:t>getSum(x): Returns the sum of the sub-array arr[0,...,x]</w:t>
        </w:r>
      </w:ins>
    </w:p>
    <w:p w:rsidR="004E3A78" w:rsidRPr="004E3A78" w:rsidRDefault="004E3A78" w:rsidP="004E3A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ins w:id="14" w:author="Unknown"/>
          <w:rFonts w:ascii="Consolas" w:eastAsia="Times New Roman" w:hAnsi="Consolas" w:cs="Consolas"/>
          <w:sz w:val="23"/>
          <w:szCs w:val="23"/>
        </w:rPr>
      </w:pPr>
      <w:ins w:id="15" w:author="Unknown">
        <w:r w:rsidRPr="004E3A78">
          <w:rPr>
            <w:rFonts w:ascii="Consolas" w:eastAsia="Times New Roman" w:hAnsi="Consolas" w:cs="Consolas"/>
            <w:sz w:val="23"/>
            <w:szCs w:val="23"/>
          </w:rPr>
          <w:t>// Returns the sum of the sub-array arr[0,...,x] using BITree[0..n], which is constructed from arr[0..n-1]</w:t>
        </w:r>
      </w:ins>
    </w:p>
    <w:p w:rsidR="004E3A78" w:rsidRPr="004E3A78" w:rsidRDefault="004E3A78" w:rsidP="004E3A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ins w:id="16" w:author="Unknown"/>
          <w:rFonts w:ascii="Consolas" w:eastAsia="Times New Roman" w:hAnsi="Consolas" w:cs="Consolas"/>
          <w:sz w:val="23"/>
          <w:szCs w:val="23"/>
        </w:rPr>
      </w:pPr>
      <w:ins w:id="17" w:author="Unknown">
        <w:r w:rsidRPr="004E3A78">
          <w:rPr>
            <w:rFonts w:ascii="Consolas" w:eastAsia="Times New Roman" w:hAnsi="Consolas" w:cs="Consolas"/>
            <w:sz w:val="23"/>
            <w:szCs w:val="23"/>
          </w:rPr>
          <w:t>1) Initialize the output sum as 0, the current index as x+1.</w:t>
        </w:r>
      </w:ins>
    </w:p>
    <w:p w:rsidR="004E3A78" w:rsidRPr="004E3A78" w:rsidRDefault="004E3A78" w:rsidP="004E3A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ins w:id="18" w:author="Unknown"/>
          <w:rFonts w:ascii="Consolas" w:eastAsia="Times New Roman" w:hAnsi="Consolas" w:cs="Consolas"/>
          <w:sz w:val="23"/>
          <w:szCs w:val="23"/>
        </w:rPr>
      </w:pPr>
      <w:ins w:id="19" w:author="Unknown">
        <w:r w:rsidRPr="004E3A78">
          <w:rPr>
            <w:rFonts w:ascii="Consolas" w:eastAsia="Times New Roman" w:hAnsi="Consolas" w:cs="Consolas"/>
            <w:sz w:val="23"/>
            <w:szCs w:val="23"/>
          </w:rPr>
          <w:t>2) Do following while the current index is greater than 0.</w:t>
        </w:r>
      </w:ins>
    </w:p>
    <w:p w:rsidR="004E3A78" w:rsidRPr="004E3A78" w:rsidRDefault="004E3A78" w:rsidP="004E3A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ins w:id="20" w:author="Unknown"/>
          <w:rFonts w:ascii="Consolas" w:eastAsia="Times New Roman" w:hAnsi="Consolas" w:cs="Consolas"/>
          <w:sz w:val="23"/>
          <w:szCs w:val="23"/>
        </w:rPr>
      </w:pPr>
      <w:ins w:id="21" w:author="Unknown">
        <w:r w:rsidRPr="004E3A78">
          <w:rPr>
            <w:rFonts w:ascii="Consolas" w:eastAsia="Times New Roman" w:hAnsi="Consolas" w:cs="Consolas"/>
            <w:sz w:val="23"/>
            <w:szCs w:val="23"/>
          </w:rPr>
          <w:t>...a) Add BITree[index] to sum</w:t>
        </w:r>
      </w:ins>
    </w:p>
    <w:p w:rsidR="004E3A78" w:rsidRPr="004E3A78" w:rsidRDefault="004E3A78" w:rsidP="004E3A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ins w:id="22" w:author="Unknown"/>
          <w:rFonts w:ascii="Consolas" w:eastAsia="Times New Roman" w:hAnsi="Consolas" w:cs="Consolas"/>
          <w:sz w:val="23"/>
          <w:szCs w:val="23"/>
        </w:rPr>
      </w:pPr>
      <w:ins w:id="23" w:author="Unknown">
        <w:r w:rsidRPr="004E3A78">
          <w:rPr>
            <w:rFonts w:ascii="Consolas" w:eastAsia="Times New Roman" w:hAnsi="Consolas" w:cs="Consolas"/>
            <w:sz w:val="23"/>
            <w:szCs w:val="23"/>
          </w:rPr>
          <w:t>...b) Go to the parent of BITree[index].  The parent can be obtained by removing</w:t>
        </w:r>
      </w:ins>
    </w:p>
    <w:p w:rsidR="004E3A78" w:rsidRPr="004E3A78" w:rsidRDefault="004E3A78" w:rsidP="004E3A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ins w:id="24" w:author="Unknown"/>
          <w:rFonts w:ascii="Consolas" w:eastAsia="Times New Roman" w:hAnsi="Consolas" w:cs="Consolas"/>
          <w:sz w:val="23"/>
          <w:szCs w:val="23"/>
        </w:rPr>
      </w:pPr>
      <w:ins w:id="25" w:author="Unknown">
        <w:r w:rsidRPr="004E3A78">
          <w:rPr>
            <w:rFonts w:ascii="Consolas" w:eastAsia="Times New Roman" w:hAnsi="Consolas" w:cs="Consolas"/>
            <w:sz w:val="23"/>
            <w:szCs w:val="23"/>
          </w:rPr>
          <w:t xml:space="preserve">     the last set bit from the current index, i.e., index = index - (index &amp; (-index))</w:t>
        </w:r>
      </w:ins>
    </w:p>
    <w:p w:rsidR="004E3A78" w:rsidRPr="004E3A78" w:rsidRDefault="004E3A78" w:rsidP="004E3A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ins w:id="26" w:author="Unknown"/>
          <w:rFonts w:ascii="Consolas" w:eastAsia="Times New Roman" w:hAnsi="Consolas" w:cs="Consolas"/>
          <w:sz w:val="23"/>
          <w:szCs w:val="23"/>
        </w:rPr>
      </w:pPr>
      <w:ins w:id="27" w:author="Unknown">
        <w:r w:rsidRPr="004E3A78">
          <w:rPr>
            <w:rFonts w:ascii="Consolas" w:eastAsia="Times New Roman" w:hAnsi="Consolas" w:cs="Consolas"/>
            <w:sz w:val="23"/>
            <w:szCs w:val="23"/>
          </w:rPr>
          <w:t>3) Return sum.</w:t>
        </w:r>
      </w:ins>
    </w:p>
    <w:p w:rsidR="004E3A78" w:rsidRPr="004E3A78" w:rsidRDefault="004E3A78" w:rsidP="004E3A78">
      <w:pPr>
        <w:spacing w:after="0" w:line="240" w:lineRule="auto"/>
        <w:jc w:val="left"/>
        <w:textAlignment w:val="baseline"/>
        <w:rPr>
          <w:ins w:id="28" w:author="Unknown"/>
          <w:rFonts w:ascii="Arial" w:eastAsia="Times New Roman" w:hAnsi="Arial" w:cs="Arial"/>
          <w:sz w:val="24"/>
          <w:szCs w:val="24"/>
        </w:rPr>
      </w:pPr>
      <w:ins w:id="29" w:author="Unknown">
        <w:r w:rsidRPr="004E3A78">
          <w:rPr>
            <w:rFonts w:ascii="Arial" w:eastAsia="Times New Roman" w:hAnsi="Arial" w:cs="Arial"/>
            <w:sz w:val="24"/>
            <w:szCs w:val="24"/>
          </w:rPr>
          <w:lastRenderedPageBreak/>
          <w:fldChar w:fldCharType="begin"/>
        </w:r>
        <w:r w:rsidRPr="004E3A78">
          <w:rPr>
            <w:rFonts w:ascii="Arial" w:eastAsia="Times New Roman" w:hAnsi="Arial" w:cs="Arial"/>
            <w:sz w:val="24"/>
            <w:szCs w:val="24"/>
          </w:rPr>
          <w:instrText xml:space="preserve"> HYPERLINK "https://media.geeksforgeeks.org/wp-content/cdn-uploads/BITSum.png" </w:instrText>
        </w:r>
        <w:r w:rsidRPr="004E3A78">
          <w:rPr>
            <w:rFonts w:ascii="Arial" w:eastAsia="Times New Roman" w:hAnsi="Arial" w:cs="Arial"/>
            <w:sz w:val="24"/>
            <w:szCs w:val="24"/>
          </w:rPr>
          <w:fldChar w:fldCharType="separate"/>
        </w:r>
        <w:r w:rsidRPr="004E3A78">
          <w:rPr>
            <w:rFonts w:ascii="Arial" w:eastAsia="Times New Roman" w:hAnsi="Arial" w:cs="Arial"/>
            <w:color w:val="EC4E20"/>
            <w:sz w:val="24"/>
            <w:szCs w:val="24"/>
            <w:bdr w:val="none" w:sz="0" w:space="0" w:color="auto" w:frame="1"/>
          </w:rPr>
          <w:fldChar w:fldCharType="begin"/>
        </w:r>
        <w:r w:rsidRPr="004E3A78">
          <w:rPr>
            <w:rFonts w:ascii="Arial" w:eastAsia="Times New Roman" w:hAnsi="Arial" w:cs="Arial"/>
            <w:color w:val="EC4E20"/>
            <w:sz w:val="24"/>
            <w:szCs w:val="24"/>
            <w:bdr w:val="none" w:sz="0" w:space="0" w:color="auto" w:frame="1"/>
          </w:rPr>
          <w:instrText xml:space="preserve"> INCLUDEPICTURE "https://media.geeksforgeeks.org/wp-content/cdn-uploads/BITSum.png" \* MERGEFORMATINET </w:instrText>
        </w:r>
      </w:ins>
      <w:r w:rsidRPr="004E3A78">
        <w:rPr>
          <w:rFonts w:ascii="Arial" w:eastAsia="Times New Roman" w:hAnsi="Arial" w:cs="Arial"/>
          <w:color w:val="EC4E20"/>
          <w:sz w:val="24"/>
          <w:szCs w:val="24"/>
          <w:bdr w:val="none" w:sz="0" w:space="0" w:color="auto" w:frame="1"/>
        </w:rPr>
        <w:fldChar w:fldCharType="separate"/>
      </w:r>
      <w:r w:rsidRPr="004E3A78">
        <w:rPr>
          <w:rFonts w:ascii="Arial" w:eastAsia="Times New Roman" w:hAnsi="Arial" w:cs="Arial"/>
          <w:color w:val="EC4E20"/>
          <w:sz w:val="24"/>
          <w:szCs w:val="24"/>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ITSum" href="https://media.geeksforgeeks.org/wp-content/cdn-uploads/BITSum.png" style="width:405pt;height:307.5pt" o:button="t"/>
        </w:pict>
      </w:r>
      <w:ins w:id="30" w:author="Unknown">
        <w:r w:rsidRPr="004E3A78">
          <w:rPr>
            <w:rFonts w:ascii="Arial" w:eastAsia="Times New Roman" w:hAnsi="Arial" w:cs="Arial"/>
            <w:color w:val="EC4E20"/>
            <w:sz w:val="24"/>
            <w:szCs w:val="24"/>
            <w:bdr w:val="none" w:sz="0" w:space="0" w:color="auto" w:frame="1"/>
          </w:rPr>
          <w:fldChar w:fldCharType="end"/>
        </w:r>
        <w:r w:rsidRPr="004E3A78">
          <w:rPr>
            <w:rFonts w:ascii="Arial" w:eastAsia="Times New Roman" w:hAnsi="Arial" w:cs="Arial"/>
            <w:sz w:val="24"/>
            <w:szCs w:val="24"/>
          </w:rPr>
          <w:fldChar w:fldCharType="end"/>
        </w:r>
      </w:ins>
    </w:p>
    <w:p w:rsidR="004E3A78" w:rsidRPr="004E3A78" w:rsidRDefault="004E3A78" w:rsidP="004E3A78">
      <w:pPr>
        <w:spacing w:after="150" w:line="240" w:lineRule="auto"/>
        <w:jc w:val="left"/>
        <w:textAlignment w:val="baseline"/>
        <w:rPr>
          <w:ins w:id="31" w:author="Unknown"/>
          <w:rFonts w:ascii="Arial" w:eastAsia="Times New Roman" w:hAnsi="Arial" w:cs="Arial"/>
          <w:sz w:val="24"/>
          <w:szCs w:val="24"/>
        </w:rPr>
      </w:pPr>
      <w:ins w:id="32" w:author="Unknown">
        <w:r w:rsidRPr="004E3A78">
          <w:rPr>
            <w:rFonts w:ascii="Arial" w:eastAsia="Times New Roman" w:hAnsi="Arial" w:cs="Arial"/>
            <w:sz w:val="24"/>
            <w:szCs w:val="24"/>
          </w:rPr>
          <w:t>The diagram above provides an example of how getSum() is working. Here are some important observations.</w:t>
        </w:r>
      </w:ins>
    </w:p>
    <w:p w:rsidR="004E3A78" w:rsidRPr="004E3A78" w:rsidRDefault="004E3A78" w:rsidP="004E3A78">
      <w:pPr>
        <w:spacing w:after="150" w:line="240" w:lineRule="auto"/>
        <w:jc w:val="left"/>
        <w:textAlignment w:val="baseline"/>
        <w:rPr>
          <w:ins w:id="33" w:author="Unknown"/>
          <w:rFonts w:ascii="Arial" w:eastAsia="Times New Roman" w:hAnsi="Arial" w:cs="Arial"/>
          <w:sz w:val="24"/>
          <w:szCs w:val="24"/>
        </w:rPr>
      </w:pPr>
      <w:ins w:id="34" w:author="Unknown">
        <w:r w:rsidRPr="004E3A78">
          <w:rPr>
            <w:rFonts w:ascii="Arial" w:eastAsia="Times New Roman" w:hAnsi="Arial" w:cs="Arial"/>
            <w:sz w:val="24"/>
            <w:szCs w:val="24"/>
          </w:rPr>
          <w:t>BITree[0] is a dummy node.</w:t>
        </w:r>
      </w:ins>
    </w:p>
    <w:p w:rsidR="004E3A78" w:rsidRPr="004E3A78" w:rsidRDefault="004E3A78" w:rsidP="004E3A78">
      <w:pPr>
        <w:spacing w:after="150" w:line="240" w:lineRule="auto"/>
        <w:jc w:val="left"/>
        <w:textAlignment w:val="baseline"/>
        <w:rPr>
          <w:ins w:id="35" w:author="Unknown"/>
          <w:rFonts w:ascii="Arial" w:eastAsia="Times New Roman" w:hAnsi="Arial" w:cs="Arial"/>
          <w:sz w:val="24"/>
          <w:szCs w:val="24"/>
        </w:rPr>
      </w:pPr>
      <w:ins w:id="36" w:author="Unknown">
        <w:r w:rsidRPr="004E3A78">
          <w:rPr>
            <w:rFonts w:ascii="Arial" w:eastAsia="Times New Roman" w:hAnsi="Arial" w:cs="Arial"/>
            <w:sz w:val="24"/>
            <w:szCs w:val="24"/>
          </w:rPr>
          <w:t>BITree[y] is the parent of BITree[x], if and only if y can be obtained by removing the last set bit from the binary representation of x, that is y = x – (x &amp; (-x)).</w:t>
        </w:r>
      </w:ins>
    </w:p>
    <w:p w:rsidR="004E3A78" w:rsidRPr="004E3A78" w:rsidRDefault="004E3A78" w:rsidP="004E3A78">
      <w:pPr>
        <w:spacing w:after="150" w:line="240" w:lineRule="auto"/>
        <w:jc w:val="left"/>
        <w:textAlignment w:val="baseline"/>
        <w:rPr>
          <w:ins w:id="37" w:author="Unknown"/>
          <w:rFonts w:ascii="Arial" w:eastAsia="Times New Roman" w:hAnsi="Arial" w:cs="Arial"/>
          <w:sz w:val="24"/>
          <w:szCs w:val="24"/>
        </w:rPr>
      </w:pPr>
      <w:ins w:id="38" w:author="Unknown">
        <w:r w:rsidRPr="004E3A78">
          <w:rPr>
            <w:rFonts w:ascii="Arial" w:eastAsia="Times New Roman" w:hAnsi="Arial" w:cs="Arial"/>
            <w:sz w:val="24"/>
            <w:szCs w:val="24"/>
          </w:rPr>
          <w:t>The child node BITree[x] of the node BITree[y] stores the sum of the elements between y(inclusive) and x(exclusive): arr[y,…,x).</w:t>
        </w:r>
      </w:ins>
    </w:p>
    <w:p w:rsidR="004E3A78" w:rsidRPr="004E3A78" w:rsidRDefault="004E3A78" w:rsidP="004E3A78">
      <w:pPr>
        <w:spacing w:after="0" w:line="285" w:lineRule="atLeast"/>
        <w:jc w:val="both"/>
        <w:textAlignment w:val="baseline"/>
        <w:rPr>
          <w:ins w:id="39" w:author="Unknown"/>
          <w:rFonts w:ascii="Arial" w:eastAsia="Times New Roman" w:hAnsi="Arial" w:cs="Arial"/>
          <w:sz w:val="24"/>
          <w:szCs w:val="24"/>
        </w:rPr>
      </w:pPr>
    </w:p>
    <w:p w:rsidR="004E3A78" w:rsidRPr="004E3A78" w:rsidRDefault="004E3A78" w:rsidP="004E3A78">
      <w:pPr>
        <w:spacing w:after="150" w:line="240" w:lineRule="auto"/>
        <w:jc w:val="left"/>
        <w:textAlignment w:val="baseline"/>
        <w:rPr>
          <w:ins w:id="40" w:author="Unknown"/>
          <w:rFonts w:ascii="Arial" w:eastAsia="Times New Roman" w:hAnsi="Arial" w:cs="Arial"/>
          <w:sz w:val="24"/>
          <w:szCs w:val="24"/>
        </w:rPr>
      </w:pPr>
      <w:ins w:id="41" w:author="Unknown">
        <w:r w:rsidRPr="004E3A78">
          <w:rPr>
            <w:rFonts w:ascii="Arial" w:eastAsia="Times New Roman" w:hAnsi="Arial" w:cs="Arial"/>
            <w:sz w:val="24"/>
            <w:szCs w:val="24"/>
          </w:rPr>
          <w:t> </w:t>
        </w:r>
      </w:ins>
    </w:p>
    <w:p w:rsidR="004E3A78" w:rsidRPr="004E3A78" w:rsidRDefault="004E3A78" w:rsidP="004E3A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ins w:id="42" w:author="Unknown"/>
          <w:rFonts w:ascii="Consolas" w:eastAsia="Times New Roman" w:hAnsi="Consolas" w:cs="Consolas"/>
          <w:i/>
          <w:iCs/>
          <w:sz w:val="23"/>
        </w:rPr>
      </w:pPr>
    </w:p>
    <w:p w:rsidR="004E3A78" w:rsidRPr="004E3A78" w:rsidRDefault="004E3A78" w:rsidP="004E3A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ins w:id="43" w:author="Unknown"/>
          <w:rFonts w:ascii="Consolas" w:eastAsia="Times New Roman" w:hAnsi="Consolas" w:cs="Consolas"/>
          <w:sz w:val="23"/>
          <w:szCs w:val="23"/>
        </w:rPr>
      </w:pPr>
      <w:ins w:id="44" w:author="Unknown">
        <w:r w:rsidRPr="004E3A78">
          <w:rPr>
            <w:rFonts w:ascii="Consolas" w:eastAsia="Times New Roman" w:hAnsi="Consolas" w:cs="Consolas"/>
            <w:b/>
            <w:bCs/>
            <w:i/>
            <w:iCs/>
            <w:sz w:val="23"/>
          </w:rPr>
          <w:t>update(x, val): Updates the Binary Indexed Tree (BIT) by performing arr[index] += val</w:t>
        </w:r>
      </w:ins>
    </w:p>
    <w:p w:rsidR="004E3A78" w:rsidRPr="004E3A78" w:rsidRDefault="004E3A78" w:rsidP="004E3A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ins w:id="45" w:author="Unknown"/>
          <w:rFonts w:ascii="Consolas" w:eastAsia="Times New Roman" w:hAnsi="Consolas" w:cs="Consolas"/>
          <w:sz w:val="23"/>
          <w:szCs w:val="23"/>
        </w:rPr>
      </w:pPr>
      <w:ins w:id="46" w:author="Unknown">
        <w:r w:rsidRPr="004E3A78">
          <w:rPr>
            <w:rFonts w:ascii="Consolas" w:eastAsia="Times New Roman" w:hAnsi="Consolas" w:cs="Consolas"/>
            <w:sz w:val="23"/>
            <w:szCs w:val="23"/>
          </w:rPr>
          <w:t>// Note that the update(x, val) operation will not change arr[].  It only makes changes to BITree[]</w:t>
        </w:r>
      </w:ins>
    </w:p>
    <w:p w:rsidR="004E3A78" w:rsidRPr="004E3A78" w:rsidRDefault="004E3A78" w:rsidP="004E3A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ins w:id="47" w:author="Unknown"/>
          <w:rFonts w:ascii="Consolas" w:eastAsia="Times New Roman" w:hAnsi="Consolas" w:cs="Consolas"/>
          <w:sz w:val="23"/>
          <w:szCs w:val="23"/>
        </w:rPr>
      </w:pPr>
      <w:ins w:id="48" w:author="Unknown">
        <w:r w:rsidRPr="004E3A78">
          <w:rPr>
            <w:rFonts w:ascii="Consolas" w:eastAsia="Times New Roman" w:hAnsi="Consolas" w:cs="Consolas"/>
            <w:sz w:val="23"/>
            <w:szCs w:val="23"/>
          </w:rPr>
          <w:t>1) Initialize the current index as x+1.</w:t>
        </w:r>
      </w:ins>
    </w:p>
    <w:p w:rsidR="004E3A78" w:rsidRPr="004E3A78" w:rsidRDefault="004E3A78" w:rsidP="004E3A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ins w:id="49" w:author="Unknown"/>
          <w:rFonts w:ascii="Consolas" w:eastAsia="Times New Roman" w:hAnsi="Consolas" w:cs="Consolas"/>
          <w:sz w:val="23"/>
          <w:szCs w:val="23"/>
        </w:rPr>
      </w:pPr>
      <w:ins w:id="50" w:author="Unknown">
        <w:r w:rsidRPr="004E3A78">
          <w:rPr>
            <w:rFonts w:ascii="Consolas" w:eastAsia="Times New Roman" w:hAnsi="Consolas" w:cs="Consolas"/>
            <w:sz w:val="23"/>
            <w:szCs w:val="23"/>
          </w:rPr>
          <w:t>2) Do the following while the current index is smaller than or equal to n.</w:t>
        </w:r>
      </w:ins>
    </w:p>
    <w:p w:rsidR="004E3A78" w:rsidRPr="004E3A78" w:rsidRDefault="004E3A78" w:rsidP="004E3A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ins w:id="51" w:author="Unknown"/>
          <w:rFonts w:ascii="Consolas" w:eastAsia="Times New Roman" w:hAnsi="Consolas" w:cs="Consolas"/>
          <w:sz w:val="23"/>
          <w:szCs w:val="23"/>
        </w:rPr>
      </w:pPr>
      <w:ins w:id="52" w:author="Unknown">
        <w:r w:rsidRPr="004E3A78">
          <w:rPr>
            <w:rFonts w:ascii="Consolas" w:eastAsia="Times New Roman" w:hAnsi="Consolas" w:cs="Consolas"/>
            <w:sz w:val="23"/>
            <w:szCs w:val="23"/>
          </w:rPr>
          <w:t>...a) Add the val to BITree[index]</w:t>
        </w:r>
      </w:ins>
    </w:p>
    <w:p w:rsidR="004E3A78" w:rsidRPr="004E3A78" w:rsidRDefault="004E3A78" w:rsidP="004E3A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ins w:id="53" w:author="Unknown"/>
          <w:rFonts w:ascii="Consolas" w:eastAsia="Times New Roman" w:hAnsi="Consolas" w:cs="Consolas"/>
          <w:sz w:val="23"/>
          <w:szCs w:val="23"/>
        </w:rPr>
      </w:pPr>
      <w:ins w:id="54" w:author="Unknown">
        <w:r w:rsidRPr="004E3A78">
          <w:rPr>
            <w:rFonts w:ascii="Consolas" w:eastAsia="Times New Roman" w:hAnsi="Consolas" w:cs="Consolas"/>
            <w:sz w:val="23"/>
            <w:szCs w:val="23"/>
          </w:rPr>
          <w:t>...b) Go to parent of BITree[index].  The parent can be obtained by incrementing</w:t>
        </w:r>
      </w:ins>
    </w:p>
    <w:p w:rsidR="004E3A78" w:rsidRPr="004E3A78" w:rsidRDefault="004E3A78" w:rsidP="004E3A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ins w:id="55" w:author="Unknown"/>
          <w:rFonts w:ascii="Consolas" w:eastAsia="Times New Roman" w:hAnsi="Consolas" w:cs="Consolas"/>
          <w:sz w:val="23"/>
          <w:szCs w:val="23"/>
        </w:rPr>
      </w:pPr>
      <w:ins w:id="56" w:author="Unknown">
        <w:r w:rsidRPr="004E3A78">
          <w:rPr>
            <w:rFonts w:ascii="Consolas" w:eastAsia="Times New Roman" w:hAnsi="Consolas" w:cs="Consolas"/>
            <w:sz w:val="23"/>
            <w:szCs w:val="23"/>
          </w:rPr>
          <w:t xml:space="preserve">     the last set bit of the current index, i.e., index = index + (index &amp; (-index))</w:t>
        </w:r>
      </w:ins>
    </w:p>
    <w:p w:rsidR="004E3A78" w:rsidRPr="004E3A78" w:rsidRDefault="004E3A78" w:rsidP="004E3A78">
      <w:pPr>
        <w:spacing w:after="0" w:line="240" w:lineRule="auto"/>
        <w:jc w:val="left"/>
        <w:textAlignment w:val="baseline"/>
        <w:rPr>
          <w:ins w:id="57" w:author="Unknown"/>
          <w:rFonts w:ascii="Arial" w:eastAsia="Times New Roman" w:hAnsi="Arial" w:cs="Arial"/>
          <w:sz w:val="24"/>
          <w:szCs w:val="24"/>
        </w:rPr>
      </w:pPr>
      <w:ins w:id="58" w:author="Unknown">
        <w:r w:rsidRPr="004E3A78">
          <w:rPr>
            <w:rFonts w:ascii="Arial" w:eastAsia="Times New Roman" w:hAnsi="Arial" w:cs="Arial"/>
            <w:sz w:val="24"/>
            <w:szCs w:val="24"/>
          </w:rPr>
          <w:lastRenderedPageBreak/>
          <w:fldChar w:fldCharType="begin"/>
        </w:r>
        <w:r w:rsidRPr="004E3A78">
          <w:rPr>
            <w:rFonts w:ascii="Arial" w:eastAsia="Times New Roman" w:hAnsi="Arial" w:cs="Arial"/>
            <w:sz w:val="24"/>
            <w:szCs w:val="24"/>
          </w:rPr>
          <w:instrText xml:space="preserve"> HYPERLINK "https://media.geeksforgeeks.org/wp-content/cdn-uploads/BITUpdate12.png" </w:instrText>
        </w:r>
        <w:r w:rsidRPr="004E3A78">
          <w:rPr>
            <w:rFonts w:ascii="Arial" w:eastAsia="Times New Roman" w:hAnsi="Arial" w:cs="Arial"/>
            <w:sz w:val="24"/>
            <w:szCs w:val="24"/>
          </w:rPr>
          <w:fldChar w:fldCharType="separate"/>
        </w:r>
        <w:r w:rsidRPr="004E3A78">
          <w:rPr>
            <w:rFonts w:ascii="Arial" w:eastAsia="Times New Roman" w:hAnsi="Arial" w:cs="Arial"/>
            <w:color w:val="EC4E20"/>
            <w:sz w:val="24"/>
            <w:szCs w:val="24"/>
            <w:bdr w:val="none" w:sz="0" w:space="0" w:color="auto" w:frame="1"/>
          </w:rPr>
          <w:fldChar w:fldCharType="begin"/>
        </w:r>
        <w:r w:rsidRPr="004E3A78">
          <w:rPr>
            <w:rFonts w:ascii="Arial" w:eastAsia="Times New Roman" w:hAnsi="Arial" w:cs="Arial"/>
            <w:color w:val="EC4E20"/>
            <w:sz w:val="24"/>
            <w:szCs w:val="24"/>
            <w:bdr w:val="none" w:sz="0" w:space="0" w:color="auto" w:frame="1"/>
          </w:rPr>
          <w:instrText xml:space="preserve"> INCLUDEPICTURE "https://media.geeksforgeeks.org/wp-content/cdn-uploads/BITUpdate12.png" \* MERGEFORMATINET </w:instrText>
        </w:r>
      </w:ins>
      <w:r w:rsidRPr="004E3A78">
        <w:rPr>
          <w:rFonts w:ascii="Arial" w:eastAsia="Times New Roman" w:hAnsi="Arial" w:cs="Arial"/>
          <w:color w:val="EC4E20"/>
          <w:sz w:val="24"/>
          <w:szCs w:val="24"/>
          <w:bdr w:val="none" w:sz="0" w:space="0" w:color="auto" w:frame="1"/>
        </w:rPr>
        <w:fldChar w:fldCharType="separate"/>
      </w:r>
      <w:r w:rsidRPr="004E3A78">
        <w:rPr>
          <w:rFonts w:ascii="Arial" w:eastAsia="Times New Roman" w:hAnsi="Arial" w:cs="Arial"/>
          <w:color w:val="EC4E20"/>
          <w:sz w:val="24"/>
          <w:szCs w:val="24"/>
          <w:bdr w:val="none" w:sz="0" w:space="0" w:color="auto" w:frame="1"/>
        </w:rPr>
        <w:pict>
          <v:shape id="_x0000_i1026" type="#_x0000_t75" alt="BITUpdate1" href="https://media.geeksforgeeks.org/wp-content/cdn-uploads/BITUpdate12.png" style="width:382.5pt;height:349.5pt" o:button="t"/>
        </w:pict>
      </w:r>
      <w:ins w:id="59" w:author="Unknown">
        <w:r w:rsidRPr="004E3A78">
          <w:rPr>
            <w:rFonts w:ascii="Arial" w:eastAsia="Times New Roman" w:hAnsi="Arial" w:cs="Arial"/>
            <w:color w:val="EC4E20"/>
            <w:sz w:val="24"/>
            <w:szCs w:val="24"/>
            <w:bdr w:val="none" w:sz="0" w:space="0" w:color="auto" w:frame="1"/>
          </w:rPr>
          <w:fldChar w:fldCharType="end"/>
        </w:r>
        <w:r w:rsidRPr="004E3A78">
          <w:rPr>
            <w:rFonts w:ascii="Arial" w:eastAsia="Times New Roman" w:hAnsi="Arial" w:cs="Arial"/>
            <w:sz w:val="24"/>
            <w:szCs w:val="24"/>
          </w:rPr>
          <w:fldChar w:fldCharType="end"/>
        </w:r>
      </w:ins>
    </w:p>
    <w:p w:rsidR="004E3A78" w:rsidRPr="004E3A78" w:rsidRDefault="004E3A78" w:rsidP="004E3A78">
      <w:pPr>
        <w:spacing w:after="150" w:line="240" w:lineRule="auto"/>
        <w:jc w:val="left"/>
        <w:textAlignment w:val="baseline"/>
        <w:rPr>
          <w:ins w:id="60" w:author="Unknown"/>
          <w:rFonts w:ascii="Arial" w:eastAsia="Times New Roman" w:hAnsi="Arial" w:cs="Arial"/>
          <w:sz w:val="24"/>
          <w:szCs w:val="24"/>
        </w:rPr>
      </w:pPr>
      <w:ins w:id="61" w:author="Unknown">
        <w:r w:rsidRPr="004E3A78">
          <w:rPr>
            <w:rFonts w:ascii="Arial" w:eastAsia="Times New Roman" w:hAnsi="Arial" w:cs="Arial"/>
            <w:sz w:val="24"/>
            <w:szCs w:val="24"/>
          </w:rPr>
          <w:t>The update function needs to make sure that all the BITree nodes which contain arr[i] within their ranges being updated. We loop over such nodes in the BITree by repeatedly adding the decimal number corresponding to the last set bit of the current index.</w:t>
        </w:r>
      </w:ins>
    </w:p>
    <w:p w:rsidR="004E3A78" w:rsidRPr="004E3A78" w:rsidRDefault="004E3A78" w:rsidP="004E3A78">
      <w:pPr>
        <w:spacing w:after="150" w:line="240" w:lineRule="auto"/>
        <w:jc w:val="left"/>
        <w:textAlignment w:val="baseline"/>
        <w:rPr>
          <w:ins w:id="62" w:author="Unknown"/>
          <w:rFonts w:ascii="Arial" w:eastAsia="Times New Roman" w:hAnsi="Arial" w:cs="Arial"/>
          <w:sz w:val="24"/>
          <w:szCs w:val="24"/>
        </w:rPr>
      </w:pPr>
      <w:ins w:id="63" w:author="Unknown">
        <w:r w:rsidRPr="004E3A78">
          <w:rPr>
            <w:rFonts w:ascii="Arial" w:eastAsia="Times New Roman" w:hAnsi="Arial" w:cs="Arial"/>
            <w:sz w:val="24"/>
            <w:szCs w:val="24"/>
          </w:rPr>
          <w:t> </w:t>
        </w:r>
      </w:ins>
    </w:p>
    <w:p w:rsidR="004E3A78" w:rsidRPr="004E3A78" w:rsidRDefault="004E3A78" w:rsidP="004E3A78">
      <w:pPr>
        <w:spacing w:after="0" w:line="240" w:lineRule="auto"/>
        <w:jc w:val="left"/>
        <w:textAlignment w:val="baseline"/>
        <w:rPr>
          <w:ins w:id="64" w:author="Unknown"/>
          <w:rFonts w:ascii="Arial" w:eastAsia="Times New Roman" w:hAnsi="Arial" w:cs="Arial"/>
          <w:sz w:val="24"/>
          <w:szCs w:val="24"/>
        </w:rPr>
      </w:pPr>
      <w:ins w:id="65" w:author="Unknown">
        <w:r w:rsidRPr="004E3A78">
          <w:rPr>
            <w:rFonts w:ascii="Arial" w:eastAsia="Times New Roman" w:hAnsi="Arial" w:cs="Arial"/>
            <w:b/>
            <w:bCs/>
            <w:sz w:val="24"/>
            <w:szCs w:val="24"/>
          </w:rPr>
          <w:t>How does Binary Indexed Tree work?</w:t>
        </w:r>
        <w:r w:rsidRPr="004E3A78">
          <w:rPr>
            <w:rFonts w:ascii="Arial" w:eastAsia="Times New Roman" w:hAnsi="Arial" w:cs="Arial"/>
            <w:sz w:val="24"/>
            <w:szCs w:val="24"/>
          </w:rPr>
          <w:br/>
          <w:t>The idea is based on the fact that all positive integers can be represented as the sum of powers of 2. For example 19 can be represented as 16 + 2 + 1. Every node of the BITree stores the sum of n elements where n is a power of 2. For example, in the first diagram above (the diagram for getSum()), the sum of the first 12 elements can be obtained by the sum of the last 4 elements (from 9 to 12) plus the sum of 8 elements (from 1 to 8). The number of set bits in the binary representation of a number n is O(Logn). Therefore, we traverse at-most O(Logn) nodes in both getSum() and update() operations. The time complexity of the construction is O(nLogn) as it calls update() for all n elements.</w:t>
        </w:r>
      </w:ins>
    </w:p>
    <w:p w:rsidR="002F523C" w:rsidRDefault="002F523C"/>
    <w:sectPr w:rsidR="002F523C" w:rsidSect="002F52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E3A78"/>
    <w:rsid w:val="002F523C"/>
    <w:rsid w:val="003419FD"/>
    <w:rsid w:val="004E3A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23C"/>
  </w:style>
  <w:style w:type="paragraph" w:styleId="Heading1">
    <w:name w:val="heading 1"/>
    <w:basedOn w:val="Normal"/>
    <w:link w:val="Heading1Char"/>
    <w:uiPriority w:val="9"/>
    <w:qFormat/>
    <w:rsid w:val="004E3A78"/>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A7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E3A78"/>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4E3A78"/>
    <w:rPr>
      <w:b/>
      <w:bCs/>
    </w:rPr>
  </w:style>
  <w:style w:type="character" w:styleId="Hyperlink">
    <w:name w:val="Hyperlink"/>
    <w:basedOn w:val="DefaultParagraphFont"/>
    <w:uiPriority w:val="99"/>
    <w:semiHidden/>
    <w:unhideWhenUsed/>
    <w:rsid w:val="004E3A78"/>
    <w:rPr>
      <w:color w:val="0000FF"/>
      <w:u w:val="single"/>
    </w:rPr>
  </w:style>
  <w:style w:type="character" w:styleId="Emphasis">
    <w:name w:val="Emphasis"/>
    <w:basedOn w:val="DefaultParagraphFont"/>
    <w:uiPriority w:val="20"/>
    <w:qFormat/>
    <w:rsid w:val="004E3A78"/>
    <w:rPr>
      <w:i/>
      <w:iCs/>
    </w:rPr>
  </w:style>
  <w:style w:type="paragraph" w:styleId="HTMLPreformatted">
    <w:name w:val="HTML Preformatted"/>
    <w:basedOn w:val="Normal"/>
    <w:link w:val="HTMLPreformattedChar"/>
    <w:uiPriority w:val="99"/>
    <w:semiHidden/>
    <w:unhideWhenUsed/>
    <w:rsid w:val="004E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3A7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715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688</Words>
  <Characters>3925</Characters>
  <Application>Microsoft Office Word</Application>
  <DocSecurity>0</DocSecurity>
  <Lines>32</Lines>
  <Paragraphs>9</Paragraphs>
  <ScaleCrop>false</ScaleCrop>
  <Company/>
  <LinksUpToDate>false</LinksUpToDate>
  <CharactersWithSpaces>4604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2020-02-25T13:11:00Z</dcterms:created>
  <dcterms:modified xsi:type="dcterms:W3CDTF">2020-02-25T13:14:00Z</dcterms:modified>
</cp:coreProperties>
</file>