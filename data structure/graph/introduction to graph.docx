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35C" w:rsidRPr="0098535C" w:rsidRDefault="0098535C" w:rsidP="0098535C">
      <w:pPr>
        <w:spacing w:after="225" w:line="240" w:lineRule="auto"/>
        <w:jc w:val="left"/>
        <w:textAlignment w:val="baseline"/>
        <w:outlineLvl w:val="0"/>
        <w:rPr>
          <w:rFonts w:ascii="Times New Roman" w:eastAsia="Times New Roman" w:hAnsi="Times New Roman" w:cs="Times New Roman"/>
          <w:kern w:val="36"/>
          <w:sz w:val="42"/>
          <w:szCs w:val="42"/>
        </w:rPr>
      </w:pPr>
      <w:r w:rsidRPr="0098535C">
        <w:rPr>
          <w:rFonts w:ascii="Times New Roman" w:eastAsia="Times New Roman" w:hAnsi="Times New Roman" w:cs="Times New Roman"/>
          <w:kern w:val="36"/>
          <w:sz w:val="42"/>
          <w:szCs w:val="42"/>
        </w:rPr>
        <w:t>Bellman Ford Algorithm (Simple Implementation)</w:t>
      </w:r>
    </w:p>
    <w:p w:rsidR="0098535C" w:rsidRPr="0098535C" w:rsidRDefault="0098535C" w:rsidP="0098535C">
      <w:pPr>
        <w:spacing w:after="0" w:line="240" w:lineRule="auto"/>
        <w:jc w:val="left"/>
        <w:textAlignment w:val="baseline"/>
        <w:rPr>
          <w:rFonts w:ascii="Arial" w:eastAsia="Times New Roman" w:hAnsi="Arial" w:cs="Arial"/>
          <w:sz w:val="24"/>
          <w:szCs w:val="24"/>
        </w:rPr>
      </w:pPr>
      <w:r w:rsidRPr="0098535C">
        <w:rPr>
          <w:rFonts w:ascii="Arial" w:eastAsia="Times New Roman" w:hAnsi="Arial" w:cs="Arial"/>
          <w:sz w:val="24"/>
          <w:szCs w:val="24"/>
        </w:rPr>
        <w:t>We have introduced Bellman Ford and discussed on implementation </w:t>
      </w:r>
      <w:hyperlink r:id="rId4" w:history="1">
        <w:r w:rsidRPr="0098535C">
          <w:rPr>
            <w:rFonts w:ascii="Arial" w:eastAsia="Times New Roman" w:hAnsi="Arial" w:cs="Arial"/>
            <w:color w:val="EC4E20"/>
            <w:sz w:val="24"/>
            <w:szCs w:val="24"/>
          </w:rPr>
          <w:t>here</w:t>
        </w:r>
      </w:hyperlink>
      <w:r w:rsidRPr="0098535C">
        <w:rPr>
          <w:rFonts w:ascii="Arial" w:eastAsia="Times New Roman" w:hAnsi="Arial" w:cs="Arial"/>
          <w:sz w:val="24"/>
          <w:szCs w:val="24"/>
        </w:rPr>
        <w:t>.</w:t>
      </w:r>
    </w:p>
    <w:p w:rsidR="0098535C" w:rsidRPr="0098535C" w:rsidRDefault="0098535C" w:rsidP="0098535C">
      <w:pPr>
        <w:spacing w:after="0" w:line="240" w:lineRule="auto"/>
        <w:jc w:val="left"/>
        <w:textAlignment w:val="baseline"/>
        <w:rPr>
          <w:rFonts w:ascii="Arial" w:eastAsia="Times New Roman" w:hAnsi="Arial" w:cs="Arial"/>
          <w:sz w:val="24"/>
          <w:szCs w:val="24"/>
        </w:rPr>
      </w:pPr>
      <w:r w:rsidRPr="0098535C">
        <w:rPr>
          <w:rFonts w:ascii="Arial" w:eastAsia="Times New Roman" w:hAnsi="Arial" w:cs="Arial"/>
          <w:i/>
          <w:iCs/>
          <w:sz w:val="24"/>
          <w:szCs w:val="24"/>
        </w:rPr>
        <w:t>Input:</w:t>
      </w:r>
      <w:r w:rsidRPr="0098535C">
        <w:rPr>
          <w:rFonts w:ascii="Arial" w:eastAsia="Times New Roman" w:hAnsi="Arial" w:cs="Arial"/>
          <w:sz w:val="24"/>
          <w:szCs w:val="24"/>
        </w:rPr>
        <w:t> Graph and a source vertex </w:t>
      </w:r>
      <w:r w:rsidRPr="0098535C">
        <w:rPr>
          <w:rFonts w:ascii="Arial" w:eastAsia="Times New Roman" w:hAnsi="Arial" w:cs="Arial"/>
          <w:i/>
          <w:iCs/>
          <w:sz w:val="24"/>
          <w:szCs w:val="24"/>
        </w:rPr>
        <w:t>src</w:t>
      </w:r>
      <w:r w:rsidRPr="0098535C">
        <w:rPr>
          <w:rFonts w:ascii="Arial" w:eastAsia="Times New Roman" w:hAnsi="Arial" w:cs="Arial"/>
          <w:sz w:val="24"/>
          <w:szCs w:val="24"/>
        </w:rPr>
        <w:br/>
      </w:r>
      <w:r w:rsidRPr="0098535C">
        <w:rPr>
          <w:rFonts w:ascii="Arial" w:eastAsia="Times New Roman" w:hAnsi="Arial" w:cs="Arial"/>
          <w:i/>
          <w:iCs/>
          <w:sz w:val="24"/>
          <w:szCs w:val="24"/>
        </w:rPr>
        <w:t>Output:</w:t>
      </w:r>
      <w:r w:rsidRPr="0098535C">
        <w:rPr>
          <w:rFonts w:ascii="Arial" w:eastAsia="Times New Roman" w:hAnsi="Arial" w:cs="Arial"/>
          <w:sz w:val="24"/>
          <w:szCs w:val="24"/>
        </w:rPr>
        <w:t> Shortest distance to all vertices from </w:t>
      </w:r>
      <w:r w:rsidRPr="0098535C">
        <w:rPr>
          <w:rFonts w:ascii="Arial" w:eastAsia="Times New Roman" w:hAnsi="Arial" w:cs="Arial"/>
          <w:i/>
          <w:iCs/>
          <w:sz w:val="24"/>
          <w:szCs w:val="24"/>
        </w:rPr>
        <w:t>src</w:t>
      </w:r>
      <w:r w:rsidRPr="0098535C">
        <w:rPr>
          <w:rFonts w:ascii="Arial" w:eastAsia="Times New Roman" w:hAnsi="Arial" w:cs="Arial"/>
          <w:sz w:val="24"/>
          <w:szCs w:val="24"/>
        </w:rPr>
        <w:t>. If there is a negative weight cycle, then shortest distances are not calculated, negative weight cycle is reported.</w:t>
      </w:r>
    </w:p>
    <w:p w:rsidR="0098535C" w:rsidRPr="0098535C" w:rsidRDefault="0098535C" w:rsidP="0098535C">
      <w:pPr>
        <w:spacing w:after="0" w:line="240" w:lineRule="auto"/>
        <w:jc w:val="left"/>
        <w:textAlignment w:val="baseline"/>
        <w:rPr>
          <w:rFonts w:ascii="Arial" w:eastAsia="Times New Roman" w:hAnsi="Arial" w:cs="Arial"/>
          <w:sz w:val="24"/>
          <w:szCs w:val="24"/>
        </w:rPr>
      </w:pPr>
      <w:r w:rsidRPr="0098535C">
        <w:rPr>
          <w:rFonts w:ascii="Arial" w:eastAsia="Times New Roman" w:hAnsi="Arial" w:cs="Arial"/>
          <w:b/>
          <w:bCs/>
          <w:sz w:val="24"/>
          <w:szCs w:val="24"/>
        </w:rPr>
        <w:t>1)</w:t>
      </w:r>
      <w:r w:rsidRPr="0098535C">
        <w:rPr>
          <w:rFonts w:ascii="Arial" w:eastAsia="Times New Roman" w:hAnsi="Arial" w:cs="Arial"/>
          <w:sz w:val="24"/>
          <w:szCs w:val="24"/>
        </w:rPr>
        <w:t> This step initializes distances from source to all vertices as infinite and distance to source itself as 0. Create an array dist[] of size |V| with all values as infinite except dist[src] where src is source vertex.</w:t>
      </w:r>
    </w:p>
    <w:p w:rsidR="0098535C" w:rsidRPr="0098535C" w:rsidRDefault="0098535C" w:rsidP="0098535C">
      <w:pPr>
        <w:spacing w:after="0" w:line="285" w:lineRule="atLeast"/>
        <w:jc w:val="both"/>
        <w:textAlignment w:val="baseline"/>
        <w:rPr>
          <w:ins w:id="0" w:author="Unknown"/>
          <w:rFonts w:ascii="Arial" w:eastAsia="Times New Roman" w:hAnsi="Arial" w:cs="Arial"/>
          <w:sz w:val="24"/>
          <w:szCs w:val="24"/>
        </w:rPr>
      </w:pPr>
      <w:ins w:id="1" w:author="Unknown">
        <w:r w:rsidRPr="0098535C">
          <w:rPr>
            <w:rFonts w:ascii="Arial" w:eastAsia="Times New Roman" w:hAnsi="Arial" w:cs="Arial"/>
            <w:sz w:val="24"/>
            <w:szCs w:val="24"/>
          </w:rPr>
          <w:br/>
        </w:r>
      </w:ins>
    </w:p>
    <w:p w:rsidR="0098535C" w:rsidRPr="0098535C" w:rsidRDefault="0098535C" w:rsidP="0098535C">
      <w:pPr>
        <w:spacing w:after="0" w:line="240" w:lineRule="auto"/>
        <w:jc w:val="left"/>
        <w:textAlignment w:val="baseline"/>
        <w:rPr>
          <w:ins w:id="2" w:author="Unknown"/>
          <w:rFonts w:ascii="Arial" w:eastAsia="Times New Roman" w:hAnsi="Arial" w:cs="Arial"/>
          <w:sz w:val="24"/>
          <w:szCs w:val="24"/>
        </w:rPr>
      </w:pPr>
      <w:ins w:id="3" w:author="Unknown">
        <w:r w:rsidRPr="0098535C">
          <w:rPr>
            <w:rFonts w:ascii="Arial" w:eastAsia="Times New Roman" w:hAnsi="Arial" w:cs="Arial"/>
            <w:b/>
            <w:bCs/>
            <w:sz w:val="24"/>
            <w:szCs w:val="24"/>
          </w:rPr>
          <w:t>2)</w:t>
        </w:r>
        <w:r w:rsidRPr="0098535C">
          <w:rPr>
            <w:rFonts w:ascii="Arial" w:eastAsia="Times New Roman" w:hAnsi="Arial" w:cs="Arial"/>
            <w:sz w:val="24"/>
            <w:szCs w:val="24"/>
          </w:rPr>
          <w:t> This step calculates shortest distances. Do following |V|-1 times where |V| is the number of vertices in given graph.</w:t>
        </w:r>
        <w:r w:rsidRPr="0098535C">
          <w:rPr>
            <w:rFonts w:ascii="Arial" w:eastAsia="Times New Roman" w:hAnsi="Arial" w:cs="Arial"/>
            <w:sz w:val="24"/>
            <w:szCs w:val="24"/>
          </w:rPr>
          <w:br/>
          <w:t>…..</w:t>
        </w:r>
        <w:r w:rsidRPr="0098535C">
          <w:rPr>
            <w:rFonts w:ascii="Arial" w:eastAsia="Times New Roman" w:hAnsi="Arial" w:cs="Arial"/>
            <w:b/>
            <w:bCs/>
            <w:sz w:val="24"/>
            <w:szCs w:val="24"/>
          </w:rPr>
          <w:t>a)</w:t>
        </w:r>
        <w:r w:rsidRPr="0098535C">
          <w:rPr>
            <w:rFonts w:ascii="Arial" w:eastAsia="Times New Roman" w:hAnsi="Arial" w:cs="Arial"/>
            <w:sz w:val="24"/>
            <w:szCs w:val="24"/>
          </w:rPr>
          <w:t> Do following for each edge u-v</w:t>
        </w:r>
        <w:r w:rsidRPr="0098535C">
          <w:rPr>
            <w:rFonts w:ascii="Arial" w:eastAsia="Times New Roman" w:hAnsi="Arial" w:cs="Arial"/>
            <w:sz w:val="24"/>
            <w:szCs w:val="24"/>
          </w:rPr>
          <w:br/>
          <w:t>………………If dist[v] &gt; dist[u] + weight of edge uv, then update dist[v]</w:t>
        </w:r>
        <w:r w:rsidRPr="0098535C">
          <w:rPr>
            <w:rFonts w:ascii="Arial" w:eastAsia="Times New Roman" w:hAnsi="Arial" w:cs="Arial"/>
            <w:sz w:val="24"/>
            <w:szCs w:val="24"/>
          </w:rPr>
          <w:br/>
          <w:t>………………….dist[v] = dist[u] + weight of edge uv</w:t>
        </w:r>
      </w:ins>
    </w:p>
    <w:p w:rsidR="0098535C" w:rsidRPr="0098535C" w:rsidRDefault="0098535C" w:rsidP="0098535C">
      <w:pPr>
        <w:spacing w:after="0" w:line="240" w:lineRule="auto"/>
        <w:jc w:val="left"/>
        <w:textAlignment w:val="baseline"/>
        <w:rPr>
          <w:ins w:id="4" w:author="Unknown"/>
          <w:rFonts w:ascii="Arial" w:eastAsia="Times New Roman" w:hAnsi="Arial" w:cs="Arial"/>
          <w:sz w:val="24"/>
          <w:szCs w:val="24"/>
        </w:rPr>
      </w:pPr>
      <w:ins w:id="5" w:author="Unknown">
        <w:r w:rsidRPr="0098535C">
          <w:rPr>
            <w:rFonts w:ascii="Arial" w:eastAsia="Times New Roman" w:hAnsi="Arial" w:cs="Arial"/>
            <w:b/>
            <w:bCs/>
            <w:sz w:val="24"/>
            <w:szCs w:val="24"/>
          </w:rPr>
          <w:t>3)</w:t>
        </w:r>
        <w:r w:rsidRPr="0098535C">
          <w:rPr>
            <w:rFonts w:ascii="Arial" w:eastAsia="Times New Roman" w:hAnsi="Arial" w:cs="Arial"/>
            <w:sz w:val="24"/>
            <w:szCs w:val="24"/>
          </w:rPr>
          <w:t> This step reports if there is a negative weight cycle in graph. Do following for each edge u-v</w:t>
        </w:r>
        <w:r w:rsidRPr="0098535C">
          <w:rPr>
            <w:rFonts w:ascii="Arial" w:eastAsia="Times New Roman" w:hAnsi="Arial" w:cs="Arial"/>
            <w:sz w:val="24"/>
            <w:szCs w:val="24"/>
          </w:rPr>
          <w:br/>
          <w:t>……If dist[v] &gt; dist[u] + weight of edge uv, then “Graph contains negative weight cycle”</w:t>
        </w:r>
        <w:r w:rsidRPr="0098535C">
          <w:rPr>
            <w:rFonts w:ascii="Arial" w:eastAsia="Times New Roman" w:hAnsi="Arial" w:cs="Arial"/>
            <w:sz w:val="24"/>
            <w:szCs w:val="24"/>
          </w:rPr>
          <w:br/>
          <w:t>The idea of step 3 is, step 2 guarantees shortest distances if graph doesn’t contain negative weight cycle. If we iterate through all edges one more time and get a shorter path for any vertex, then there is a negative weight cycle</w:t>
        </w:r>
      </w:ins>
    </w:p>
    <w:p w:rsidR="0098535C" w:rsidRPr="0098535C" w:rsidRDefault="0098535C" w:rsidP="0098535C">
      <w:pPr>
        <w:spacing w:after="0" w:line="240" w:lineRule="auto"/>
        <w:jc w:val="left"/>
        <w:textAlignment w:val="baseline"/>
        <w:rPr>
          <w:ins w:id="6" w:author="Unknown"/>
          <w:rFonts w:ascii="Arial" w:eastAsia="Times New Roman" w:hAnsi="Arial" w:cs="Arial"/>
          <w:sz w:val="24"/>
          <w:szCs w:val="24"/>
        </w:rPr>
      </w:pPr>
      <w:ins w:id="7" w:author="Unknown">
        <w:r w:rsidRPr="0098535C">
          <w:rPr>
            <w:rFonts w:ascii="Arial" w:eastAsia="Times New Roman" w:hAnsi="Arial" w:cs="Arial"/>
            <w:b/>
            <w:bCs/>
            <w:sz w:val="24"/>
            <w:szCs w:val="24"/>
          </w:rPr>
          <w:t>Example</w:t>
        </w:r>
        <w:r w:rsidRPr="0098535C">
          <w:rPr>
            <w:rFonts w:ascii="Arial" w:eastAsia="Times New Roman" w:hAnsi="Arial" w:cs="Arial"/>
            <w:sz w:val="24"/>
            <w:szCs w:val="24"/>
          </w:rPr>
          <w:br/>
          <w:t>Let us understand the algorithm with following example graph. The images are taken from </w:t>
        </w:r>
        <w:r w:rsidR="00FF3A59" w:rsidRPr="0098535C">
          <w:rPr>
            <w:rFonts w:ascii="Arial" w:eastAsia="Times New Roman" w:hAnsi="Arial" w:cs="Arial"/>
            <w:sz w:val="24"/>
            <w:szCs w:val="24"/>
          </w:rPr>
          <w:fldChar w:fldCharType="begin"/>
        </w:r>
        <w:r w:rsidRPr="0098535C">
          <w:rPr>
            <w:rFonts w:ascii="Arial" w:eastAsia="Times New Roman" w:hAnsi="Arial" w:cs="Arial"/>
            <w:sz w:val="24"/>
            <w:szCs w:val="24"/>
          </w:rPr>
          <w:instrText xml:space="preserve"> HYPERLINK "http://www.cs.arizona.edu/classes/cs445/spring07/ShortestPath2.prn.pdf" </w:instrText>
        </w:r>
        <w:r w:rsidR="00FF3A59" w:rsidRPr="0098535C">
          <w:rPr>
            <w:rFonts w:ascii="Arial" w:eastAsia="Times New Roman" w:hAnsi="Arial" w:cs="Arial"/>
            <w:sz w:val="24"/>
            <w:szCs w:val="24"/>
          </w:rPr>
          <w:fldChar w:fldCharType="separate"/>
        </w:r>
        <w:r w:rsidRPr="0098535C">
          <w:rPr>
            <w:rFonts w:ascii="Arial" w:eastAsia="Times New Roman" w:hAnsi="Arial" w:cs="Arial"/>
            <w:color w:val="EC4E20"/>
            <w:sz w:val="24"/>
            <w:szCs w:val="24"/>
          </w:rPr>
          <w:t>this </w:t>
        </w:r>
        <w:r w:rsidR="00FF3A59" w:rsidRPr="0098535C">
          <w:rPr>
            <w:rFonts w:ascii="Arial" w:eastAsia="Times New Roman" w:hAnsi="Arial" w:cs="Arial"/>
            <w:sz w:val="24"/>
            <w:szCs w:val="24"/>
          </w:rPr>
          <w:fldChar w:fldCharType="end"/>
        </w:r>
        <w:r w:rsidRPr="0098535C">
          <w:rPr>
            <w:rFonts w:ascii="Arial" w:eastAsia="Times New Roman" w:hAnsi="Arial" w:cs="Arial"/>
            <w:sz w:val="24"/>
            <w:szCs w:val="24"/>
          </w:rPr>
          <w:t>source.</w:t>
        </w:r>
      </w:ins>
    </w:p>
    <w:p w:rsidR="0098535C" w:rsidRPr="0098535C" w:rsidRDefault="0098535C" w:rsidP="0098535C">
      <w:pPr>
        <w:spacing w:after="0" w:line="240" w:lineRule="auto"/>
        <w:jc w:val="left"/>
        <w:textAlignment w:val="baseline"/>
        <w:rPr>
          <w:ins w:id="8" w:author="Unknown"/>
          <w:rFonts w:ascii="Arial" w:eastAsia="Times New Roman" w:hAnsi="Arial" w:cs="Arial"/>
          <w:sz w:val="24"/>
          <w:szCs w:val="24"/>
        </w:rPr>
      </w:pPr>
      <w:ins w:id="9" w:author="Unknown">
        <w:r w:rsidRPr="0098535C">
          <w:rPr>
            <w:rFonts w:ascii="Arial" w:eastAsia="Times New Roman" w:hAnsi="Arial" w:cs="Arial"/>
            <w:sz w:val="24"/>
            <w:szCs w:val="24"/>
          </w:rPr>
          <w:t>Let the given source vertex be 0. Initialize all distances as infinite, except the distance to source itself. Total number of vertices in the graph is 5, so </w:t>
        </w:r>
        <w:r w:rsidRPr="0098535C">
          <w:rPr>
            <w:rFonts w:ascii="Arial" w:eastAsia="Times New Roman" w:hAnsi="Arial" w:cs="Arial"/>
            <w:i/>
            <w:iCs/>
            <w:sz w:val="24"/>
            <w:szCs w:val="24"/>
          </w:rPr>
          <w:t>all edges must be processed 4 times.</w:t>
        </w:r>
      </w:ins>
    </w:p>
    <w:p w:rsidR="0098535C" w:rsidRPr="0098535C" w:rsidRDefault="00FF3A59" w:rsidP="0098535C">
      <w:pPr>
        <w:spacing w:after="150" w:line="240" w:lineRule="auto"/>
        <w:jc w:val="left"/>
        <w:textAlignment w:val="baseline"/>
        <w:rPr>
          <w:ins w:id="10" w:author="Unknown"/>
          <w:rFonts w:ascii="Arial" w:eastAsia="Times New Roman" w:hAnsi="Arial" w:cs="Arial"/>
          <w:sz w:val="24"/>
          <w:szCs w:val="24"/>
        </w:rPr>
      </w:pPr>
      <w:ins w:id="11" w:author="Unknown">
        <w:r w:rsidRPr="0098535C">
          <w:rPr>
            <w:rFonts w:ascii="Arial" w:eastAsia="Times New Roman" w:hAnsi="Arial" w:cs="Arial"/>
            <w:sz w:val="24"/>
            <w:szCs w:val="24"/>
          </w:rPr>
          <w:fldChar w:fldCharType="begin"/>
        </w:r>
        <w:r w:rsidR="0098535C" w:rsidRPr="0098535C">
          <w:rPr>
            <w:rFonts w:ascii="Arial" w:eastAsia="Times New Roman" w:hAnsi="Arial" w:cs="Arial"/>
            <w:sz w:val="24"/>
            <w:szCs w:val="24"/>
          </w:rPr>
          <w:instrText xml:space="preserve"> INCLUDEPICTURE "https://media.geeksforgeeks.org/wp-content/uploads/bellmanford1.png" \* MERGEFORMATINET </w:instrText>
        </w:r>
      </w:ins>
      <w:r w:rsidRPr="0098535C">
        <w:rPr>
          <w:rFonts w:ascii="Arial" w:eastAsia="Times New Roman" w:hAnsi="Arial" w:cs="Arial"/>
          <w:sz w:val="24"/>
          <w:szCs w:val="24"/>
        </w:rPr>
        <w:fldChar w:fldCharType="separate"/>
      </w:r>
      <w:r w:rsidRPr="00FF3A59">
        <w:rPr>
          <w:rFonts w:ascii="Arial" w:eastAsia="Times New Roman"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ample Graph" style="width:24pt;height:24pt"/>
        </w:pict>
      </w:r>
      <w:ins w:id="12" w:author="Unknown">
        <w:r w:rsidRPr="0098535C">
          <w:rPr>
            <w:rFonts w:ascii="Arial" w:eastAsia="Times New Roman" w:hAnsi="Arial" w:cs="Arial"/>
            <w:sz w:val="24"/>
            <w:szCs w:val="24"/>
          </w:rPr>
          <w:fldChar w:fldCharType="end"/>
        </w:r>
      </w:ins>
    </w:p>
    <w:p w:rsidR="0098535C" w:rsidRPr="0098535C" w:rsidRDefault="0098535C" w:rsidP="0098535C">
      <w:pPr>
        <w:spacing w:after="150" w:line="240" w:lineRule="auto"/>
        <w:jc w:val="left"/>
        <w:textAlignment w:val="baseline"/>
        <w:rPr>
          <w:ins w:id="13" w:author="Unknown"/>
          <w:rFonts w:ascii="Arial" w:eastAsia="Times New Roman" w:hAnsi="Arial" w:cs="Arial"/>
          <w:sz w:val="24"/>
          <w:szCs w:val="24"/>
        </w:rPr>
      </w:pPr>
      <w:ins w:id="14" w:author="Unknown">
        <w:r w:rsidRPr="0098535C">
          <w:rPr>
            <w:rFonts w:ascii="Arial" w:eastAsia="Times New Roman" w:hAnsi="Arial" w:cs="Arial"/>
            <w:sz w:val="24"/>
            <w:szCs w:val="24"/>
          </w:rPr>
          <w:t>Let all edges are processed in following order: (B, E), (D, B), (B, D), (A, B), (A, C), (D, C), (B, C), (E, D). We get following distances when all edges are processed first time. The first row in shows initial distances. The second row shows distances when edges (B, E), (D, B), (B, D) and (A, B) are processed. The third row shows distances when (A, C) is processed. The fourth row shows when (D, C), (B, C) and (E, D) are processed.</w:t>
        </w:r>
        <w:r w:rsidRPr="0098535C">
          <w:rPr>
            <w:rFonts w:ascii="Arial" w:eastAsia="Times New Roman" w:hAnsi="Arial" w:cs="Arial"/>
            <w:sz w:val="24"/>
            <w:szCs w:val="24"/>
          </w:rPr>
          <w:br/>
        </w:r>
        <w:r w:rsidR="00FF3A59" w:rsidRPr="0098535C">
          <w:rPr>
            <w:rFonts w:ascii="Arial" w:eastAsia="Times New Roman" w:hAnsi="Arial" w:cs="Arial"/>
            <w:sz w:val="24"/>
            <w:szCs w:val="24"/>
          </w:rPr>
          <w:fldChar w:fldCharType="begin"/>
        </w:r>
        <w:r w:rsidRPr="0098535C">
          <w:rPr>
            <w:rFonts w:ascii="Arial" w:eastAsia="Times New Roman" w:hAnsi="Arial" w:cs="Arial"/>
            <w:sz w:val="24"/>
            <w:szCs w:val="24"/>
          </w:rPr>
          <w:instrText xml:space="preserve"> INCLUDEPICTURE "https://media.geeksforgeeks.org/wp-content/uploads/bellmanford2.png" \* MERGEFORMATINET </w:instrText>
        </w:r>
      </w:ins>
      <w:r w:rsidR="00FF3A59" w:rsidRPr="0098535C">
        <w:rPr>
          <w:rFonts w:ascii="Arial" w:eastAsia="Times New Roman" w:hAnsi="Arial" w:cs="Arial"/>
          <w:sz w:val="24"/>
          <w:szCs w:val="24"/>
        </w:rPr>
        <w:fldChar w:fldCharType="separate"/>
      </w:r>
      <w:r w:rsidR="00FF3A59" w:rsidRPr="00FF3A59">
        <w:rPr>
          <w:rFonts w:ascii="Arial" w:eastAsia="Times New Roman" w:hAnsi="Arial" w:cs="Arial"/>
          <w:sz w:val="24"/>
          <w:szCs w:val="24"/>
        </w:rPr>
        <w:pict>
          <v:shape id="_x0000_i1026" type="#_x0000_t75" alt="" style="width:24pt;height:24pt"/>
        </w:pict>
      </w:r>
      <w:ins w:id="15" w:author="Unknown">
        <w:r w:rsidR="00FF3A59" w:rsidRPr="0098535C">
          <w:rPr>
            <w:rFonts w:ascii="Arial" w:eastAsia="Times New Roman" w:hAnsi="Arial" w:cs="Arial"/>
            <w:sz w:val="24"/>
            <w:szCs w:val="24"/>
          </w:rPr>
          <w:fldChar w:fldCharType="end"/>
        </w:r>
      </w:ins>
    </w:p>
    <w:p w:rsidR="0098535C" w:rsidRPr="0098535C" w:rsidRDefault="0098535C" w:rsidP="0098535C">
      <w:pPr>
        <w:spacing w:after="150" w:line="240" w:lineRule="auto"/>
        <w:jc w:val="left"/>
        <w:textAlignment w:val="baseline"/>
        <w:rPr>
          <w:ins w:id="16" w:author="Unknown"/>
          <w:rFonts w:ascii="Arial" w:eastAsia="Times New Roman" w:hAnsi="Arial" w:cs="Arial"/>
          <w:sz w:val="24"/>
          <w:szCs w:val="24"/>
        </w:rPr>
      </w:pPr>
      <w:ins w:id="17" w:author="Unknown">
        <w:r w:rsidRPr="0098535C">
          <w:rPr>
            <w:rFonts w:ascii="Arial" w:eastAsia="Times New Roman" w:hAnsi="Arial" w:cs="Arial"/>
            <w:sz w:val="24"/>
            <w:szCs w:val="24"/>
          </w:rPr>
          <w:t>The first iteration guarantees to give all shortest paths which are at most 1 edge long. We get following distances when all edges are processed second time (The last row shows final values).</w:t>
        </w:r>
      </w:ins>
    </w:p>
    <w:p w:rsidR="0098535C" w:rsidRPr="0098535C" w:rsidRDefault="00FF3A59" w:rsidP="0098535C">
      <w:pPr>
        <w:spacing w:after="150" w:line="240" w:lineRule="auto"/>
        <w:jc w:val="left"/>
        <w:textAlignment w:val="baseline"/>
        <w:rPr>
          <w:ins w:id="18" w:author="Unknown"/>
          <w:rFonts w:ascii="Arial" w:eastAsia="Times New Roman" w:hAnsi="Arial" w:cs="Arial"/>
          <w:sz w:val="24"/>
          <w:szCs w:val="24"/>
        </w:rPr>
      </w:pPr>
      <w:ins w:id="19" w:author="Unknown">
        <w:r w:rsidRPr="0098535C">
          <w:rPr>
            <w:rFonts w:ascii="Arial" w:eastAsia="Times New Roman" w:hAnsi="Arial" w:cs="Arial"/>
            <w:sz w:val="24"/>
            <w:szCs w:val="24"/>
          </w:rPr>
          <w:fldChar w:fldCharType="begin"/>
        </w:r>
        <w:r w:rsidR="0098535C" w:rsidRPr="0098535C">
          <w:rPr>
            <w:rFonts w:ascii="Arial" w:eastAsia="Times New Roman" w:hAnsi="Arial" w:cs="Arial"/>
            <w:sz w:val="24"/>
            <w:szCs w:val="24"/>
          </w:rPr>
          <w:instrText xml:space="preserve"> INCLUDEPICTURE "https://media.geeksforgeeks.org/wp-content/uploads/bellmanford3.png" \* MERGEFORMATINET </w:instrText>
        </w:r>
      </w:ins>
      <w:r w:rsidRPr="0098535C">
        <w:rPr>
          <w:rFonts w:ascii="Arial" w:eastAsia="Times New Roman" w:hAnsi="Arial" w:cs="Arial"/>
          <w:sz w:val="24"/>
          <w:szCs w:val="24"/>
        </w:rPr>
        <w:fldChar w:fldCharType="separate"/>
      </w:r>
      <w:r w:rsidRPr="00FF3A59">
        <w:rPr>
          <w:rFonts w:ascii="Arial" w:eastAsia="Times New Roman" w:hAnsi="Arial" w:cs="Arial"/>
          <w:sz w:val="24"/>
          <w:szCs w:val="24"/>
        </w:rPr>
        <w:pict>
          <v:shape id="_x0000_i1027" type="#_x0000_t75" alt="" style="width:24pt;height:24pt"/>
        </w:pict>
      </w:r>
      <w:ins w:id="20" w:author="Unknown">
        <w:r w:rsidRPr="0098535C">
          <w:rPr>
            <w:rFonts w:ascii="Arial" w:eastAsia="Times New Roman" w:hAnsi="Arial" w:cs="Arial"/>
            <w:sz w:val="24"/>
            <w:szCs w:val="24"/>
          </w:rPr>
          <w:fldChar w:fldCharType="end"/>
        </w:r>
      </w:ins>
    </w:p>
    <w:p w:rsidR="0098535C" w:rsidRPr="0098535C" w:rsidRDefault="0098535C" w:rsidP="0098535C">
      <w:pPr>
        <w:spacing w:after="150" w:line="240" w:lineRule="auto"/>
        <w:jc w:val="left"/>
        <w:textAlignment w:val="baseline"/>
        <w:rPr>
          <w:ins w:id="21" w:author="Unknown"/>
          <w:rFonts w:ascii="Arial" w:eastAsia="Times New Roman" w:hAnsi="Arial" w:cs="Arial"/>
          <w:sz w:val="24"/>
          <w:szCs w:val="24"/>
        </w:rPr>
      </w:pPr>
      <w:ins w:id="22" w:author="Unknown">
        <w:r w:rsidRPr="0098535C">
          <w:rPr>
            <w:rFonts w:ascii="Arial" w:eastAsia="Times New Roman" w:hAnsi="Arial" w:cs="Arial"/>
            <w:sz w:val="24"/>
            <w:szCs w:val="24"/>
          </w:rPr>
          <w:lastRenderedPageBreak/>
          <w:t>The second iteration guarantees to give all shortest paths which are at most 2 edges long. The algorithm processes all edges 2 more times. The distances are minimized after the second iteration, so third and fourth iterations don’t update the distances.</w:t>
        </w:r>
      </w:ins>
    </w:p>
    <w:p w:rsidR="002F523C" w:rsidRDefault="002F523C"/>
    <w:p w:rsidR="00B659E1" w:rsidRDefault="00B659E1"/>
    <w:p w:rsidR="00B659E1" w:rsidRDefault="00B659E1" w:rsidP="00B659E1">
      <w:pPr>
        <w:pStyle w:val="Heading1"/>
        <w:spacing w:before="0" w:beforeAutospacing="0" w:after="225" w:afterAutospacing="0"/>
        <w:textAlignment w:val="baseline"/>
        <w:rPr>
          <w:b w:val="0"/>
          <w:bCs w:val="0"/>
          <w:sz w:val="42"/>
          <w:szCs w:val="42"/>
        </w:rPr>
      </w:pPr>
      <w:r>
        <w:rPr>
          <w:b w:val="0"/>
          <w:bCs w:val="0"/>
          <w:sz w:val="42"/>
          <w:szCs w:val="42"/>
        </w:rPr>
        <w:t>Dijkstra’s shortest path algorithm | Greedy Algo-7</w:t>
      </w:r>
    </w:p>
    <w:p w:rsidR="00B659E1" w:rsidRDefault="00B659E1" w:rsidP="00B659E1">
      <w:pPr>
        <w:pStyle w:val="NormalWeb"/>
        <w:spacing w:before="0" w:beforeAutospacing="0" w:after="150" w:afterAutospacing="0"/>
        <w:textAlignment w:val="baseline"/>
        <w:rPr>
          <w:rFonts w:ascii="Arial" w:hAnsi="Arial" w:cs="Arial"/>
        </w:rPr>
      </w:pPr>
      <w:r>
        <w:rPr>
          <w:rFonts w:ascii="Arial" w:hAnsi="Arial" w:cs="Arial"/>
        </w:rPr>
        <w:t>Given a graph and a source vertex in the graph, find shortest paths from source to all vertices in the given graph.</w:t>
      </w:r>
    </w:p>
    <w:p w:rsidR="00B659E1" w:rsidRDefault="00B659E1" w:rsidP="00B659E1">
      <w:pPr>
        <w:pStyle w:val="NormalWeb"/>
        <w:spacing w:before="0" w:beforeAutospacing="0" w:after="0" w:afterAutospacing="0"/>
        <w:textAlignment w:val="baseline"/>
        <w:rPr>
          <w:rFonts w:ascii="Arial" w:hAnsi="Arial" w:cs="Arial"/>
        </w:rPr>
      </w:pPr>
      <w:r>
        <w:rPr>
          <w:rFonts w:ascii="Arial" w:hAnsi="Arial" w:cs="Arial"/>
        </w:rPr>
        <w:t>Dijkstra’s algorithm is very similar to </w:t>
      </w:r>
      <w:hyperlink r:id="rId5" w:tgtFrame="_blank" w:history="1">
        <w:r>
          <w:rPr>
            <w:rStyle w:val="Hyperlink"/>
            <w:rFonts w:ascii="Arial" w:hAnsi="Arial" w:cs="Arial"/>
            <w:color w:val="EC4E20"/>
            <w:u w:val="none"/>
            <w:bdr w:val="none" w:sz="0" w:space="0" w:color="auto" w:frame="1"/>
          </w:rPr>
          <w:t>Prim’s algorithm for minimum spanning tree</w:t>
        </w:r>
      </w:hyperlink>
      <w:r>
        <w:rPr>
          <w:rFonts w:ascii="Arial" w:hAnsi="Arial" w:cs="Arial"/>
        </w:rPr>
        <w:t>. Like Prim’s MST, we generate a</w:t>
      </w:r>
      <w:r>
        <w:rPr>
          <w:rStyle w:val="Emphasis"/>
          <w:rFonts w:ascii="Arial" w:hAnsi="Arial" w:cs="Arial"/>
          <w:bdr w:val="none" w:sz="0" w:space="0" w:color="auto" w:frame="1"/>
        </w:rPr>
        <w:t> SPT (shortest path tree)</w:t>
      </w:r>
      <w:r>
        <w:rPr>
          <w:rFonts w:ascii="Arial" w:hAnsi="Arial" w:cs="Arial"/>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rsidR="00B659E1" w:rsidRDefault="00B659E1" w:rsidP="00B659E1">
      <w:pPr>
        <w:pStyle w:val="NormalWeb"/>
        <w:spacing w:before="0" w:beforeAutospacing="0" w:after="0" w:afterAutospacing="0"/>
        <w:textAlignment w:val="baseline"/>
        <w:rPr>
          <w:rFonts w:ascii="Arial" w:hAnsi="Arial" w:cs="Arial"/>
        </w:rPr>
      </w:pPr>
      <w:r>
        <w:rPr>
          <w:rFonts w:ascii="Arial" w:hAnsi="Arial" w:cs="Arial"/>
        </w:rPr>
        <w:t>Below are the detailed steps used in Dijkstra’s algorithm to find the shortest path from a single source vertex to all other vertices in the given graph.</w:t>
      </w:r>
      <w:r>
        <w:rPr>
          <w:rFonts w:ascii="Arial" w:hAnsi="Arial" w:cs="Arial"/>
        </w:rPr>
        <w:br/>
        <w:t>Algorithm</w:t>
      </w:r>
      <w:r>
        <w:rPr>
          <w:rFonts w:ascii="Arial" w:hAnsi="Arial" w:cs="Arial"/>
        </w:rPr>
        <w:br/>
      </w:r>
      <w:r>
        <w:rPr>
          <w:rStyle w:val="Strong"/>
          <w:rFonts w:ascii="Arial" w:hAnsi="Arial" w:cs="Arial"/>
          <w:bdr w:val="none" w:sz="0" w:space="0" w:color="auto" w:frame="1"/>
        </w:rPr>
        <w:t>1)</w:t>
      </w:r>
      <w:r>
        <w:rPr>
          <w:rFonts w:ascii="Arial" w:hAnsi="Arial" w:cs="Arial"/>
        </w:rPr>
        <w:t> Create a set </w:t>
      </w:r>
      <w:r>
        <w:rPr>
          <w:rStyle w:val="Emphasis"/>
          <w:rFonts w:ascii="Arial" w:hAnsi="Arial" w:cs="Arial"/>
          <w:bdr w:val="none" w:sz="0" w:space="0" w:color="auto" w:frame="1"/>
        </w:rPr>
        <w:t>sptSet</w:t>
      </w:r>
      <w:r>
        <w:rPr>
          <w:rFonts w:ascii="Arial" w:hAnsi="Arial" w:cs="Arial"/>
        </w:rPr>
        <w:t> (shortest path tree set) that keeps track of vertices included in shortest path tree, i.e., whose minimum distance from source is calculated and finalized. Initially, this set is empty.</w:t>
      </w:r>
      <w:r>
        <w:rPr>
          <w:rFonts w:ascii="Arial" w:hAnsi="Arial" w:cs="Arial"/>
        </w:rPr>
        <w:br/>
      </w:r>
      <w:r>
        <w:rPr>
          <w:rStyle w:val="Strong"/>
          <w:rFonts w:ascii="Arial" w:hAnsi="Arial" w:cs="Arial"/>
          <w:bdr w:val="none" w:sz="0" w:space="0" w:color="auto" w:frame="1"/>
        </w:rPr>
        <w:t>2)</w:t>
      </w:r>
      <w:r>
        <w:rPr>
          <w:rFonts w:ascii="Arial" w:hAnsi="Arial" w:cs="Arial"/>
        </w:rPr>
        <w:t> Assign a distance value to all vertices in the input graph. Initialize all distance values as INFINITE. Assign distance value as 0 for the source vertex so that it is picked first.</w:t>
      </w:r>
      <w:r>
        <w:rPr>
          <w:rFonts w:ascii="Arial" w:hAnsi="Arial" w:cs="Arial"/>
        </w:rPr>
        <w:br/>
      </w:r>
      <w:r>
        <w:rPr>
          <w:rStyle w:val="Strong"/>
          <w:rFonts w:ascii="Arial" w:hAnsi="Arial" w:cs="Arial"/>
          <w:bdr w:val="none" w:sz="0" w:space="0" w:color="auto" w:frame="1"/>
        </w:rPr>
        <w:t>3)</w:t>
      </w:r>
      <w:r>
        <w:rPr>
          <w:rFonts w:ascii="Arial" w:hAnsi="Arial" w:cs="Arial"/>
        </w:rPr>
        <w:t> While </w:t>
      </w:r>
      <w:r>
        <w:rPr>
          <w:rStyle w:val="Emphasis"/>
          <w:rFonts w:ascii="Arial" w:hAnsi="Arial" w:cs="Arial"/>
          <w:bdr w:val="none" w:sz="0" w:space="0" w:color="auto" w:frame="1"/>
        </w:rPr>
        <w:t>sptSet</w:t>
      </w:r>
      <w:r>
        <w:rPr>
          <w:rFonts w:ascii="Arial" w:hAnsi="Arial" w:cs="Arial"/>
        </w:rPr>
        <w:t> doesn’t include all vertices</w:t>
      </w:r>
      <w:r>
        <w:rPr>
          <w:rFonts w:ascii="Arial" w:hAnsi="Arial" w:cs="Arial"/>
        </w:rPr>
        <w:br/>
        <w:t>….</w:t>
      </w:r>
      <w:r>
        <w:rPr>
          <w:rStyle w:val="Strong"/>
          <w:rFonts w:ascii="Arial" w:hAnsi="Arial" w:cs="Arial"/>
          <w:bdr w:val="none" w:sz="0" w:space="0" w:color="auto" w:frame="1"/>
        </w:rPr>
        <w:t>a)</w:t>
      </w:r>
      <w:r>
        <w:rPr>
          <w:rFonts w:ascii="Arial" w:hAnsi="Arial" w:cs="Arial"/>
        </w:rPr>
        <w:t> Pick a vertex u which is not there in </w:t>
      </w:r>
      <w:r>
        <w:rPr>
          <w:rStyle w:val="Emphasis"/>
          <w:rFonts w:ascii="Arial" w:hAnsi="Arial" w:cs="Arial"/>
          <w:bdr w:val="none" w:sz="0" w:space="0" w:color="auto" w:frame="1"/>
        </w:rPr>
        <w:t>sptSet</w:t>
      </w:r>
      <w:r>
        <w:rPr>
          <w:rFonts w:ascii="Arial" w:hAnsi="Arial" w:cs="Arial"/>
        </w:rPr>
        <w:t> and has minimum distance value.</w:t>
      </w:r>
      <w:r>
        <w:rPr>
          <w:rFonts w:ascii="Arial" w:hAnsi="Arial" w:cs="Arial"/>
        </w:rPr>
        <w:br/>
        <w:t>….</w:t>
      </w:r>
      <w:r>
        <w:rPr>
          <w:rStyle w:val="Strong"/>
          <w:rFonts w:ascii="Arial" w:hAnsi="Arial" w:cs="Arial"/>
          <w:bdr w:val="none" w:sz="0" w:space="0" w:color="auto" w:frame="1"/>
        </w:rPr>
        <w:t>b)</w:t>
      </w:r>
      <w:r>
        <w:rPr>
          <w:rFonts w:ascii="Arial" w:hAnsi="Arial" w:cs="Arial"/>
        </w:rPr>
        <w:t> Include u to </w:t>
      </w:r>
      <w:r>
        <w:rPr>
          <w:rStyle w:val="Emphasis"/>
          <w:rFonts w:ascii="Arial" w:hAnsi="Arial" w:cs="Arial"/>
          <w:bdr w:val="none" w:sz="0" w:space="0" w:color="auto" w:frame="1"/>
        </w:rPr>
        <w:t>sptSet</w:t>
      </w:r>
      <w:r>
        <w:rPr>
          <w:rFonts w:ascii="Arial" w:hAnsi="Arial" w:cs="Arial"/>
        </w:rPr>
        <w:t>.</w:t>
      </w:r>
      <w:r>
        <w:rPr>
          <w:rFonts w:ascii="Arial" w:hAnsi="Arial" w:cs="Arial"/>
        </w:rPr>
        <w:br/>
        <w:t>….</w:t>
      </w:r>
      <w:r>
        <w:rPr>
          <w:rStyle w:val="Strong"/>
          <w:rFonts w:ascii="Arial" w:hAnsi="Arial" w:cs="Arial"/>
          <w:bdr w:val="none" w:sz="0" w:space="0" w:color="auto" w:frame="1"/>
        </w:rPr>
        <w:t>c)</w:t>
      </w:r>
      <w:r>
        <w:rPr>
          <w:rFonts w:ascii="Arial" w:hAnsi="Arial" w:cs="Arial"/>
        </w:rPr>
        <w:t> Update distance value of all adjacent vertices of u. To update the distance values, iterate through all adjacent vertices. For every adjacent vertex v, if sum of distance value of u (from source) and weight of edge u-v, is less than the distance value of v, then update the distance value of v.</w:t>
      </w:r>
    </w:p>
    <w:p w:rsidR="00B659E1" w:rsidRDefault="00B659E1"/>
    <w:sectPr w:rsidR="00B659E1" w:rsidSect="002F52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530BD"/>
    <w:rsid w:val="000530BD"/>
    <w:rsid w:val="00247A32"/>
    <w:rsid w:val="002F523C"/>
    <w:rsid w:val="0098535C"/>
    <w:rsid w:val="00B659E1"/>
    <w:rsid w:val="00D104EB"/>
    <w:rsid w:val="00FF3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3C"/>
  </w:style>
  <w:style w:type="paragraph" w:styleId="Heading1">
    <w:name w:val="heading 1"/>
    <w:basedOn w:val="Normal"/>
    <w:link w:val="Heading1Char"/>
    <w:uiPriority w:val="9"/>
    <w:qFormat/>
    <w:rsid w:val="0098535C"/>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35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535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535C"/>
    <w:rPr>
      <w:color w:val="0000FF"/>
      <w:u w:val="single"/>
    </w:rPr>
  </w:style>
  <w:style w:type="character" w:styleId="Emphasis">
    <w:name w:val="Emphasis"/>
    <w:basedOn w:val="DefaultParagraphFont"/>
    <w:uiPriority w:val="20"/>
    <w:qFormat/>
    <w:rsid w:val="0098535C"/>
    <w:rPr>
      <w:i/>
      <w:iCs/>
    </w:rPr>
  </w:style>
  <w:style w:type="character" w:styleId="Strong">
    <w:name w:val="Strong"/>
    <w:basedOn w:val="DefaultParagraphFont"/>
    <w:uiPriority w:val="22"/>
    <w:qFormat/>
    <w:rsid w:val="0098535C"/>
    <w:rPr>
      <w:b/>
      <w:bCs/>
    </w:rPr>
  </w:style>
</w:styles>
</file>

<file path=word/webSettings.xml><?xml version="1.0" encoding="utf-8"?>
<w:webSettings xmlns:r="http://schemas.openxmlformats.org/officeDocument/2006/relationships" xmlns:w="http://schemas.openxmlformats.org/wordprocessingml/2006/main">
  <w:divs>
    <w:div w:id="1079912692">
      <w:bodyDiv w:val="1"/>
      <w:marLeft w:val="0"/>
      <w:marRight w:val="0"/>
      <w:marTop w:val="0"/>
      <w:marBottom w:val="0"/>
      <w:divBdr>
        <w:top w:val="none" w:sz="0" w:space="0" w:color="auto"/>
        <w:left w:val="none" w:sz="0" w:space="0" w:color="auto"/>
        <w:bottom w:val="none" w:sz="0" w:space="0" w:color="auto"/>
        <w:right w:val="none" w:sz="0" w:space="0" w:color="auto"/>
      </w:divBdr>
    </w:div>
    <w:div w:id="119650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eeksforgeeks.org/prims-minimum-spanning-tree-mst-greedy-algo-5/" TargetMode="External"/><Relationship Id="rId4" Type="http://schemas.openxmlformats.org/officeDocument/2006/relationships/hyperlink" Target="https://www.geeksforgeeks.org/bellman-ford-algorithm-dp-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2020-02-09T17:35:00Z</dcterms:created>
  <dcterms:modified xsi:type="dcterms:W3CDTF">2020-02-14T14:43:00Z</dcterms:modified>
</cp:coreProperties>
</file>