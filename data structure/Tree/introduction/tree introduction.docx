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7C7" w:rsidRPr="009037C7" w:rsidRDefault="009037C7" w:rsidP="009037C7">
      <w:pPr>
        <w:shd w:val="clear" w:color="auto" w:fill="FFFFFF"/>
        <w:spacing w:after="0" w:line="240" w:lineRule="auto"/>
        <w:jc w:val="left"/>
        <w:textAlignment w:val="baseline"/>
        <w:rPr>
          <w:rFonts w:ascii="Arial" w:eastAsia="Times New Roman" w:hAnsi="Arial" w:cs="Arial"/>
          <w:sz w:val="24"/>
          <w:szCs w:val="24"/>
        </w:rPr>
      </w:pPr>
      <w:r w:rsidRPr="009037C7">
        <w:rPr>
          <w:rFonts w:ascii="Arial" w:eastAsia="Times New Roman" w:hAnsi="Arial" w:cs="Arial"/>
          <w:i/>
          <w:iCs/>
          <w:sz w:val="24"/>
          <w:szCs w:val="24"/>
          <w:bdr w:val="none" w:sz="0" w:space="0" w:color="auto" w:frame="1"/>
        </w:rPr>
        <w:br/>
      </w:r>
      <w:r w:rsidRPr="009037C7">
        <w:rPr>
          <w:rFonts w:ascii="Arial" w:eastAsia="Times New Roman" w:hAnsi="Arial" w:cs="Arial"/>
          <w:b/>
          <w:bCs/>
          <w:i/>
          <w:iCs/>
          <w:sz w:val="24"/>
          <w:szCs w:val="24"/>
        </w:rPr>
        <w:t>1) The maximum number of nodes at level ‘l’ of a binary tree is 2</w:t>
      </w:r>
      <w:r w:rsidRPr="009037C7">
        <w:rPr>
          <w:rFonts w:ascii="Arial" w:eastAsia="Times New Roman" w:hAnsi="Arial" w:cs="Arial"/>
          <w:b/>
          <w:bCs/>
          <w:i/>
          <w:iCs/>
          <w:sz w:val="18"/>
          <w:vertAlign w:val="superscript"/>
        </w:rPr>
        <w:t>l-1</w:t>
      </w:r>
      <w:r w:rsidRPr="009037C7">
        <w:rPr>
          <w:rFonts w:ascii="Arial" w:eastAsia="Times New Roman" w:hAnsi="Arial" w:cs="Arial"/>
          <w:sz w:val="24"/>
          <w:szCs w:val="24"/>
        </w:rPr>
        <w:t>.</w:t>
      </w:r>
      <w:r w:rsidRPr="009037C7">
        <w:rPr>
          <w:rFonts w:ascii="Arial" w:eastAsia="Times New Roman" w:hAnsi="Arial" w:cs="Arial"/>
          <w:sz w:val="24"/>
          <w:szCs w:val="24"/>
        </w:rPr>
        <w:br/>
        <w:t>Here level is number of nodes on path from root to the node (including root and node). Level of root is 1.</w:t>
      </w:r>
      <w:r w:rsidRPr="009037C7">
        <w:rPr>
          <w:rFonts w:ascii="Arial" w:eastAsia="Times New Roman" w:hAnsi="Arial" w:cs="Arial"/>
          <w:sz w:val="24"/>
          <w:szCs w:val="24"/>
        </w:rPr>
        <w:br/>
        <w:t>This can be proved by induction.</w:t>
      </w:r>
      <w:r w:rsidRPr="009037C7">
        <w:rPr>
          <w:rFonts w:ascii="Arial" w:eastAsia="Times New Roman" w:hAnsi="Arial" w:cs="Arial"/>
          <w:sz w:val="24"/>
          <w:szCs w:val="24"/>
        </w:rPr>
        <w:br/>
        <w:t>For root, l = 1, number of nodes = 2</w:t>
      </w:r>
      <w:r w:rsidRPr="009037C7">
        <w:rPr>
          <w:rFonts w:ascii="Arial" w:eastAsia="Times New Roman" w:hAnsi="Arial" w:cs="Arial"/>
          <w:sz w:val="18"/>
          <w:szCs w:val="18"/>
          <w:bdr w:val="none" w:sz="0" w:space="0" w:color="auto" w:frame="1"/>
          <w:vertAlign w:val="superscript"/>
        </w:rPr>
        <w:t>1-1</w:t>
      </w:r>
      <w:r w:rsidRPr="009037C7">
        <w:rPr>
          <w:rFonts w:ascii="Arial" w:eastAsia="Times New Roman" w:hAnsi="Arial" w:cs="Arial"/>
          <w:sz w:val="24"/>
          <w:szCs w:val="24"/>
        </w:rPr>
        <w:t> = 1</w:t>
      </w:r>
      <w:r w:rsidRPr="009037C7">
        <w:rPr>
          <w:rFonts w:ascii="Arial" w:eastAsia="Times New Roman" w:hAnsi="Arial" w:cs="Arial"/>
          <w:sz w:val="24"/>
          <w:szCs w:val="24"/>
        </w:rPr>
        <w:br/>
        <w:t>Assume that maximum number of nodes on level l is 2</w:t>
      </w:r>
      <w:r w:rsidRPr="009037C7">
        <w:rPr>
          <w:rFonts w:ascii="Arial" w:eastAsia="Times New Roman" w:hAnsi="Arial" w:cs="Arial"/>
          <w:sz w:val="18"/>
          <w:szCs w:val="18"/>
          <w:bdr w:val="none" w:sz="0" w:space="0" w:color="auto" w:frame="1"/>
          <w:vertAlign w:val="superscript"/>
        </w:rPr>
        <w:t>l-1</w:t>
      </w:r>
      <w:r w:rsidRPr="009037C7">
        <w:rPr>
          <w:rFonts w:ascii="Arial" w:eastAsia="Times New Roman" w:hAnsi="Arial" w:cs="Arial"/>
          <w:sz w:val="24"/>
          <w:szCs w:val="24"/>
        </w:rPr>
        <w:br/>
        <w:t>Since in Binary tree every node has at most 2 children, next level would have twice nodes, i.e. 2 * 2</w:t>
      </w:r>
      <w:r w:rsidRPr="009037C7">
        <w:rPr>
          <w:rFonts w:ascii="Arial" w:eastAsia="Times New Roman" w:hAnsi="Arial" w:cs="Arial"/>
          <w:sz w:val="18"/>
          <w:szCs w:val="18"/>
          <w:bdr w:val="none" w:sz="0" w:space="0" w:color="auto" w:frame="1"/>
          <w:vertAlign w:val="superscript"/>
        </w:rPr>
        <w:t>l-1</w:t>
      </w:r>
    </w:p>
    <w:p w:rsidR="009037C7" w:rsidRPr="009037C7" w:rsidRDefault="009037C7" w:rsidP="009037C7">
      <w:pPr>
        <w:shd w:val="clear" w:color="auto" w:fill="FFFFFF"/>
        <w:spacing w:after="0" w:line="240" w:lineRule="auto"/>
        <w:jc w:val="left"/>
        <w:textAlignment w:val="baseline"/>
        <w:rPr>
          <w:rFonts w:ascii="Arial" w:eastAsia="Times New Roman" w:hAnsi="Arial" w:cs="Arial"/>
          <w:sz w:val="24"/>
          <w:szCs w:val="24"/>
        </w:rPr>
      </w:pPr>
      <w:r w:rsidRPr="009037C7">
        <w:rPr>
          <w:rFonts w:ascii="Arial" w:eastAsia="Times New Roman" w:hAnsi="Arial" w:cs="Arial"/>
          <w:sz w:val="24"/>
          <w:szCs w:val="24"/>
        </w:rPr>
        <w:t> </w:t>
      </w:r>
      <w:r w:rsidRPr="009037C7">
        <w:rPr>
          <w:rFonts w:ascii="Arial" w:eastAsia="Times New Roman" w:hAnsi="Arial" w:cs="Arial"/>
          <w:sz w:val="24"/>
          <w:szCs w:val="24"/>
        </w:rPr>
        <w:br/>
      </w:r>
      <w:r w:rsidRPr="009037C7">
        <w:rPr>
          <w:rFonts w:ascii="Arial" w:eastAsia="Times New Roman" w:hAnsi="Arial" w:cs="Arial"/>
          <w:b/>
          <w:bCs/>
          <w:i/>
          <w:iCs/>
          <w:sz w:val="24"/>
          <w:szCs w:val="24"/>
        </w:rPr>
        <w:t>2) Maximum number of nodes in a binary tree of height ‘h’ is 2</w:t>
      </w:r>
      <w:r w:rsidRPr="009037C7">
        <w:rPr>
          <w:rFonts w:ascii="Arial" w:eastAsia="Times New Roman" w:hAnsi="Arial" w:cs="Arial"/>
          <w:b/>
          <w:bCs/>
          <w:i/>
          <w:iCs/>
          <w:sz w:val="18"/>
          <w:vertAlign w:val="superscript"/>
        </w:rPr>
        <w:t>h</w:t>
      </w:r>
      <w:r w:rsidRPr="009037C7">
        <w:rPr>
          <w:rFonts w:ascii="Arial" w:eastAsia="Times New Roman" w:hAnsi="Arial" w:cs="Arial"/>
          <w:b/>
          <w:bCs/>
          <w:i/>
          <w:iCs/>
          <w:sz w:val="24"/>
          <w:szCs w:val="24"/>
        </w:rPr>
        <w:t> – 1</w:t>
      </w:r>
      <w:r w:rsidRPr="009037C7">
        <w:rPr>
          <w:rFonts w:ascii="Arial" w:eastAsia="Times New Roman" w:hAnsi="Arial" w:cs="Arial"/>
          <w:sz w:val="24"/>
          <w:szCs w:val="24"/>
        </w:rPr>
        <w:t>.</w:t>
      </w:r>
      <w:r w:rsidRPr="009037C7">
        <w:rPr>
          <w:rFonts w:ascii="Arial" w:eastAsia="Times New Roman" w:hAnsi="Arial" w:cs="Arial"/>
          <w:sz w:val="24"/>
          <w:szCs w:val="24"/>
        </w:rPr>
        <w:br/>
        <w:t>Here height of a tree is maximum number of nodes on root to leaf path. Height of a tree with single node is considered as 1.</w:t>
      </w:r>
      <w:r w:rsidRPr="009037C7">
        <w:rPr>
          <w:rFonts w:ascii="Arial" w:eastAsia="Times New Roman" w:hAnsi="Arial" w:cs="Arial"/>
          <w:sz w:val="24"/>
          <w:szCs w:val="24"/>
        </w:rPr>
        <w:br/>
        <w:t xml:space="preserve">This result can be derived from point 2 above. A tree has maximum nodes if all levels have maximum nodes. So maximum number of nodes in a binary tree of height h is 1 + 2 + 4 </w:t>
      </w:r>
      <w:proofErr w:type="gramStart"/>
      <w:r w:rsidRPr="009037C7">
        <w:rPr>
          <w:rFonts w:ascii="Arial" w:eastAsia="Times New Roman" w:hAnsi="Arial" w:cs="Arial"/>
          <w:sz w:val="24"/>
          <w:szCs w:val="24"/>
        </w:rPr>
        <w:t>+ ..</w:t>
      </w:r>
      <w:proofErr w:type="gramEnd"/>
      <w:r w:rsidRPr="009037C7">
        <w:rPr>
          <w:rFonts w:ascii="Arial" w:eastAsia="Times New Roman" w:hAnsi="Arial" w:cs="Arial"/>
          <w:sz w:val="24"/>
          <w:szCs w:val="24"/>
        </w:rPr>
        <w:t xml:space="preserve"> </w:t>
      </w:r>
      <w:proofErr w:type="gramStart"/>
      <w:r w:rsidRPr="009037C7">
        <w:rPr>
          <w:rFonts w:ascii="Arial" w:eastAsia="Times New Roman" w:hAnsi="Arial" w:cs="Arial"/>
          <w:sz w:val="24"/>
          <w:szCs w:val="24"/>
        </w:rPr>
        <w:t>+ 2</w:t>
      </w:r>
      <w:r w:rsidRPr="009037C7">
        <w:rPr>
          <w:rFonts w:ascii="Arial" w:eastAsia="Times New Roman" w:hAnsi="Arial" w:cs="Arial"/>
          <w:sz w:val="18"/>
          <w:szCs w:val="18"/>
          <w:bdr w:val="none" w:sz="0" w:space="0" w:color="auto" w:frame="1"/>
          <w:vertAlign w:val="superscript"/>
        </w:rPr>
        <w:t>h-1</w:t>
      </w:r>
      <w:r w:rsidRPr="009037C7">
        <w:rPr>
          <w:rFonts w:ascii="Arial" w:eastAsia="Times New Roman" w:hAnsi="Arial" w:cs="Arial"/>
          <w:sz w:val="24"/>
          <w:szCs w:val="24"/>
        </w:rPr>
        <w:t>.</w:t>
      </w:r>
      <w:proofErr w:type="gramEnd"/>
      <w:r w:rsidRPr="009037C7">
        <w:rPr>
          <w:rFonts w:ascii="Arial" w:eastAsia="Times New Roman" w:hAnsi="Arial" w:cs="Arial"/>
          <w:sz w:val="24"/>
          <w:szCs w:val="24"/>
        </w:rPr>
        <w:t xml:space="preserve"> This is a simple geometric series with h terms and sum of this series is 2</w:t>
      </w:r>
      <w:r w:rsidRPr="009037C7">
        <w:rPr>
          <w:rFonts w:ascii="Arial" w:eastAsia="Times New Roman" w:hAnsi="Arial" w:cs="Arial"/>
          <w:sz w:val="18"/>
          <w:szCs w:val="18"/>
          <w:bdr w:val="none" w:sz="0" w:space="0" w:color="auto" w:frame="1"/>
          <w:vertAlign w:val="superscript"/>
        </w:rPr>
        <w:t>h</w:t>
      </w:r>
      <w:r w:rsidRPr="009037C7">
        <w:rPr>
          <w:rFonts w:ascii="Arial" w:eastAsia="Times New Roman" w:hAnsi="Arial" w:cs="Arial"/>
          <w:sz w:val="24"/>
          <w:szCs w:val="24"/>
        </w:rPr>
        <w:t> – 1.</w:t>
      </w:r>
      <w:r w:rsidRPr="009037C7">
        <w:rPr>
          <w:rFonts w:ascii="Arial" w:eastAsia="Times New Roman" w:hAnsi="Arial" w:cs="Arial"/>
          <w:sz w:val="24"/>
          <w:szCs w:val="24"/>
        </w:rPr>
        <w:br/>
        <w:t>In some books, height of the root is considered as 0. In this convention, the above formula becomes 2</w:t>
      </w:r>
      <w:r w:rsidRPr="009037C7">
        <w:rPr>
          <w:rFonts w:ascii="Arial" w:eastAsia="Times New Roman" w:hAnsi="Arial" w:cs="Arial"/>
          <w:sz w:val="18"/>
          <w:szCs w:val="18"/>
          <w:bdr w:val="none" w:sz="0" w:space="0" w:color="auto" w:frame="1"/>
          <w:vertAlign w:val="superscript"/>
        </w:rPr>
        <w:t>h+1</w:t>
      </w:r>
      <w:r w:rsidRPr="009037C7">
        <w:rPr>
          <w:rFonts w:ascii="Arial" w:eastAsia="Times New Roman" w:hAnsi="Arial" w:cs="Arial"/>
          <w:sz w:val="24"/>
          <w:szCs w:val="24"/>
        </w:rPr>
        <w:t> – 1</w:t>
      </w:r>
    </w:p>
    <w:p w:rsidR="009037C7" w:rsidRPr="009037C7" w:rsidRDefault="009037C7" w:rsidP="009037C7">
      <w:pPr>
        <w:spacing w:after="0" w:line="240" w:lineRule="auto"/>
        <w:jc w:val="left"/>
        <w:rPr>
          <w:ins w:id="0" w:author="Unknown"/>
          <w:rFonts w:ascii="Times New Roman" w:eastAsia="Times New Roman" w:hAnsi="Times New Roman" w:cs="Times New Roman"/>
          <w:sz w:val="24"/>
          <w:szCs w:val="24"/>
        </w:rPr>
      </w:pPr>
      <w:ins w:id="1" w:author="Unknown">
        <w:r w:rsidRPr="009037C7">
          <w:rPr>
            <w:rFonts w:ascii="Arial" w:eastAsia="Times New Roman" w:hAnsi="Arial" w:cs="Arial"/>
            <w:sz w:val="24"/>
            <w:szCs w:val="24"/>
          </w:rPr>
          <w:br/>
        </w:r>
        <w:r w:rsidRPr="009037C7">
          <w:rPr>
            <w:rFonts w:ascii="Arial" w:eastAsia="Times New Roman" w:hAnsi="Arial" w:cs="Arial"/>
            <w:sz w:val="24"/>
            <w:szCs w:val="24"/>
          </w:rPr>
          <w:br/>
        </w:r>
      </w:ins>
    </w:p>
    <w:p w:rsidR="009037C7" w:rsidRPr="009037C7" w:rsidRDefault="009037C7" w:rsidP="009037C7">
      <w:pPr>
        <w:shd w:val="clear" w:color="auto" w:fill="FFFFFF"/>
        <w:spacing w:after="0" w:line="240" w:lineRule="auto"/>
        <w:jc w:val="left"/>
        <w:textAlignment w:val="baseline"/>
        <w:rPr>
          <w:ins w:id="2" w:author="Unknown"/>
          <w:rFonts w:ascii="Arial" w:eastAsia="Times New Roman" w:hAnsi="Arial" w:cs="Arial"/>
          <w:sz w:val="24"/>
          <w:szCs w:val="24"/>
        </w:rPr>
      </w:pPr>
      <w:ins w:id="3" w:author="Unknown">
        <w:r w:rsidRPr="009037C7">
          <w:rPr>
            <w:rFonts w:ascii="Arial" w:eastAsia="Times New Roman" w:hAnsi="Arial" w:cs="Arial"/>
            <w:sz w:val="24"/>
            <w:szCs w:val="24"/>
          </w:rPr>
          <w:t> </w:t>
        </w:r>
        <w:r w:rsidRPr="009037C7">
          <w:rPr>
            <w:rFonts w:ascii="Arial" w:eastAsia="Times New Roman" w:hAnsi="Arial" w:cs="Arial"/>
            <w:sz w:val="24"/>
            <w:szCs w:val="24"/>
          </w:rPr>
          <w:br/>
        </w:r>
        <w:r w:rsidRPr="009037C7">
          <w:rPr>
            <w:rFonts w:ascii="Arial" w:eastAsia="Times New Roman" w:hAnsi="Arial" w:cs="Arial"/>
            <w:b/>
            <w:bCs/>
            <w:i/>
            <w:iCs/>
            <w:sz w:val="24"/>
            <w:szCs w:val="24"/>
          </w:rPr>
          <w:t xml:space="preserve">3) In a Binary Tree with N nodes, minimum possible height or minimum number of levels </w:t>
        </w:r>
        <w:proofErr w:type="gramStart"/>
        <w:r w:rsidRPr="009037C7">
          <w:rPr>
            <w:rFonts w:ascii="Arial" w:eastAsia="Times New Roman" w:hAnsi="Arial" w:cs="Arial"/>
            <w:b/>
            <w:bCs/>
            <w:i/>
            <w:iCs/>
            <w:sz w:val="24"/>
            <w:szCs w:val="24"/>
          </w:rPr>
          <w:t>is  ?</w:t>
        </w:r>
        <w:proofErr w:type="gramEnd"/>
        <w:r w:rsidRPr="009037C7">
          <w:rPr>
            <w:rFonts w:ascii="Arial" w:eastAsia="Times New Roman" w:hAnsi="Arial" w:cs="Arial"/>
            <w:b/>
            <w:bCs/>
            <w:i/>
            <w:iCs/>
            <w:sz w:val="24"/>
            <w:szCs w:val="24"/>
          </w:rPr>
          <w:t xml:space="preserve"> </w:t>
        </w:r>
        <w:proofErr w:type="gramStart"/>
        <w:r w:rsidRPr="009037C7">
          <w:rPr>
            <w:rFonts w:ascii="Arial" w:eastAsia="Times New Roman" w:hAnsi="Arial" w:cs="Arial"/>
            <w:b/>
            <w:bCs/>
            <w:i/>
            <w:iCs/>
            <w:sz w:val="24"/>
            <w:szCs w:val="24"/>
          </w:rPr>
          <w:t>Log</w:t>
        </w:r>
        <w:r w:rsidRPr="009037C7">
          <w:rPr>
            <w:rFonts w:ascii="Arial" w:eastAsia="Times New Roman" w:hAnsi="Arial" w:cs="Arial"/>
            <w:b/>
            <w:bCs/>
            <w:i/>
            <w:iCs/>
            <w:sz w:val="18"/>
            <w:vertAlign w:val="subscript"/>
          </w:rPr>
          <w:t>2</w:t>
        </w:r>
        <w:r w:rsidRPr="009037C7">
          <w:rPr>
            <w:rFonts w:ascii="Arial" w:eastAsia="Times New Roman" w:hAnsi="Arial" w:cs="Arial"/>
            <w:b/>
            <w:bCs/>
            <w:i/>
            <w:iCs/>
            <w:sz w:val="24"/>
            <w:szCs w:val="24"/>
          </w:rPr>
          <w:t>(</w:t>
        </w:r>
        <w:proofErr w:type="gramEnd"/>
        <w:r w:rsidRPr="009037C7">
          <w:rPr>
            <w:rFonts w:ascii="Arial" w:eastAsia="Times New Roman" w:hAnsi="Arial" w:cs="Arial"/>
            <w:b/>
            <w:bCs/>
            <w:i/>
            <w:iCs/>
            <w:sz w:val="24"/>
            <w:szCs w:val="24"/>
          </w:rPr>
          <w:t>N+1) ?  </w:t>
        </w:r>
        <w:r w:rsidRPr="009037C7">
          <w:rPr>
            <w:rFonts w:ascii="Arial" w:eastAsia="Times New Roman" w:hAnsi="Arial" w:cs="Arial"/>
            <w:sz w:val="24"/>
            <w:szCs w:val="24"/>
          </w:rPr>
          <w:br/>
          <w:t xml:space="preserve">This can be directly derived from point 2 above. If we consider the convention where height of a leaf node is considered as 0, then above formula for minimum possible height becomes   ? </w:t>
        </w:r>
        <w:proofErr w:type="gramStart"/>
        <w:r w:rsidRPr="009037C7">
          <w:rPr>
            <w:rFonts w:ascii="Arial" w:eastAsia="Times New Roman" w:hAnsi="Arial" w:cs="Arial"/>
            <w:sz w:val="24"/>
            <w:szCs w:val="24"/>
          </w:rPr>
          <w:t>Log</w:t>
        </w:r>
        <w:r w:rsidRPr="009037C7">
          <w:rPr>
            <w:rFonts w:ascii="Arial" w:eastAsia="Times New Roman" w:hAnsi="Arial" w:cs="Arial"/>
            <w:sz w:val="18"/>
            <w:szCs w:val="18"/>
            <w:bdr w:val="none" w:sz="0" w:space="0" w:color="auto" w:frame="1"/>
            <w:vertAlign w:val="subscript"/>
          </w:rPr>
          <w:t>2</w:t>
        </w:r>
        <w:r w:rsidRPr="009037C7">
          <w:rPr>
            <w:rFonts w:ascii="Arial" w:eastAsia="Times New Roman" w:hAnsi="Arial" w:cs="Arial"/>
            <w:sz w:val="24"/>
            <w:szCs w:val="24"/>
          </w:rPr>
          <w:t>(</w:t>
        </w:r>
        <w:proofErr w:type="gramEnd"/>
        <w:r w:rsidRPr="009037C7">
          <w:rPr>
            <w:rFonts w:ascii="Arial" w:eastAsia="Times New Roman" w:hAnsi="Arial" w:cs="Arial"/>
            <w:sz w:val="24"/>
            <w:szCs w:val="24"/>
          </w:rPr>
          <w:t>N+1) ? – 1</w:t>
        </w:r>
      </w:ins>
    </w:p>
    <w:p w:rsidR="009037C7" w:rsidRPr="009037C7" w:rsidRDefault="009037C7" w:rsidP="009037C7">
      <w:pPr>
        <w:shd w:val="clear" w:color="auto" w:fill="FFFFFF"/>
        <w:spacing w:after="0" w:line="240" w:lineRule="auto"/>
        <w:jc w:val="left"/>
        <w:textAlignment w:val="baseline"/>
        <w:rPr>
          <w:ins w:id="4" w:author="Unknown"/>
          <w:rFonts w:ascii="Arial" w:eastAsia="Times New Roman" w:hAnsi="Arial" w:cs="Arial"/>
          <w:sz w:val="24"/>
          <w:szCs w:val="24"/>
        </w:rPr>
      </w:pPr>
      <w:ins w:id="5" w:author="Unknown">
        <w:r w:rsidRPr="009037C7">
          <w:rPr>
            <w:rFonts w:ascii="Arial" w:eastAsia="Times New Roman" w:hAnsi="Arial" w:cs="Arial"/>
            <w:sz w:val="24"/>
            <w:szCs w:val="24"/>
          </w:rPr>
          <w:t> </w:t>
        </w:r>
        <w:r w:rsidRPr="009037C7">
          <w:rPr>
            <w:rFonts w:ascii="Arial" w:eastAsia="Times New Roman" w:hAnsi="Arial" w:cs="Arial"/>
            <w:sz w:val="24"/>
            <w:szCs w:val="24"/>
          </w:rPr>
          <w:br/>
        </w:r>
        <w:r w:rsidRPr="009037C7">
          <w:rPr>
            <w:rFonts w:ascii="Arial" w:eastAsia="Times New Roman" w:hAnsi="Arial" w:cs="Arial"/>
            <w:b/>
            <w:bCs/>
            <w:i/>
            <w:iCs/>
            <w:sz w:val="24"/>
            <w:szCs w:val="24"/>
          </w:rPr>
          <w:t xml:space="preserve">4) A Binary Tree with L leaves has at least   ? </w:t>
        </w:r>
        <w:proofErr w:type="gramStart"/>
        <w:r w:rsidRPr="009037C7">
          <w:rPr>
            <w:rFonts w:ascii="Arial" w:eastAsia="Times New Roman" w:hAnsi="Arial" w:cs="Arial"/>
            <w:b/>
            <w:bCs/>
            <w:i/>
            <w:iCs/>
            <w:sz w:val="24"/>
            <w:szCs w:val="24"/>
          </w:rPr>
          <w:t>Log</w:t>
        </w:r>
        <w:r w:rsidRPr="009037C7">
          <w:rPr>
            <w:rFonts w:ascii="Arial" w:eastAsia="Times New Roman" w:hAnsi="Arial" w:cs="Arial"/>
            <w:b/>
            <w:bCs/>
            <w:i/>
            <w:iCs/>
            <w:sz w:val="18"/>
            <w:vertAlign w:val="subscript"/>
          </w:rPr>
          <w:t>2</w:t>
        </w:r>
        <w:r w:rsidRPr="009037C7">
          <w:rPr>
            <w:rFonts w:ascii="Arial" w:eastAsia="Times New Roman" w:hAnsi="Arial" w:cs="Arial"/>
            <w:b/>
            <w:bCs/>
            <w:i/>
            <w:iCs/>
            <w:sz w:val="24"/>
            <w:szCs w:val="24"/>
          </w:rPr>
          <w:t>L ?</w:t>
        </w:r>
        <w:proofErr w:type="gramEnd"/>
        <w:r w:rsidRPr="009037C7">
          <w:rPr>
            <w:rFonts w:ascii="Arial" w:eastAsia="Times New Roman" w:hAnsi="Arial" w:cs="Arial"/>
            <w:b/>
            <w:bCs/>
            <w:i/>
            <w:iCs/>
            <w:sz w:val="24"/>
            <w:szCs w:val="24"/>
          </w:rPr>
          <w:t xml:space="preserve"> + 1   levels</w:t>
        </w:r>
        <w:r w:rsidRPr="009037C7">
          <w:rPr>
            <w:rFonts w:ascii="Arial" w:eastAsia="Times New Roman" w:hAnsi="Arial" w:cs="Arial"/>
            <w:sz w:val="24"/>
            <w:szCs w:val="24"/>
          </w:rPr>
          <w:br/>
          <w:t>A Binary tree has maximum number of leaves (and minimum number of levels) when all levels are fully filled. Let all leaves be at level l, then below is true for number of leaves L.</w:t>
        </w:r>
      </w:ins>
    </w:p>
    <w:p w:rsidR="009037C7" w:rsidRPr="009037C7" w:rsidRDefault="009037C7" w:rsidP="009037C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ins w:id="6" w:author="Unknown"/>
          <w:rFonts w:ascii="Consolas" w:eastAsia="Times New Roman" w:hAnsi="Consolas" w:cs="Consolas"/>
          <w:sz w:val="23"/>
          <w:szCs w:val="23"/>
        </w:rPr>
      </w:pPr>
      <w:ins w:id="7" w:author="Unknown">
        <w:r w:rsidRPr="009037C7">
          <w:rPr>
            <w:rFonts w:ascii="Consolas" w:eastAsia="Times New Roman" w:hAnsi="Consolas" w:cs="Consolas"/>
            <w:sz w:val="23"/>
            <w:szCs w:val="23"/>
          </w:rPr>
          <w:t xml:space="preserve">   L   &lt;</w:t>
        </w:r>
        <w:proofErr w:type="gramStart"/>
        <w:r w:rsidRPr="009037C7">
          <w:rPr>
            <w:rFonts w:ascii="Consolas" w:eastAsia="Times New Roman" w:hAnsi="Consolas" w:cs="Consolas"/>
            <w:sz w:val="23"/>
            <w:szCs w:val="23"/>
          </w:rPr>
          <w:t>=  2</w:t>
        </w:r>
        <w:r w:rsidRPr="009037C7">
          <w:rPr>
            <w:rFonts w:ascii="Consolas" w:eastAsia="Times New Roman" w:hAnsi="Consolas" w:cs="Consolas"/>
            <w:sz w:val="17"/>
            <w:szCs w:val="17"/>
            <w:bdr w:val="none" w:sz="0" w:space="0" w:color="auto" w:frame="1"/>
            <w:vertAlign w:val="superscript"/>
          </w:rPr>
          <w:t>l</w:t>
        </w:r>
        <w:proofErr w:type="gramEnd"/>
        <w:r w:rsidRPr="009037C7">
          <w:rPr>
            <w:rFonts w:ascii="Consolas" w:eastAsia="Times New Roman" w:hAnsi="Consolas" w:cs="Consolas"/>
            <w:sz w:val="17"/>
            <w:szCs w:val="17"/>
            <w:bdr w:val="none" w:sz="0" w:space="0" w:color="auto" w:frame="1"/>
            <w:vertAlign w:val="superscript"/>
          </w:rPr>
          <w:t>-1</w:t>
        </w:r>
        <w:r w:rsidRPr="009037C7">
          <w:rPr>
            <w:rFonts w:ascii="Consolas" w:eastAsia="Times New Roman" w:hAnsi="Consolas" w:cs="Consolas"/>
            <w:sz w:val="23"/>
            <w:szCs w:val="23"/>
          </w:rPr>
          <w:t xml:space="preserve">  [From Point 1]</w:t>
        </w:r>
      </w:ins>
    </w:p>
    <w:p w:rsidR="009037C7" w:rsidRPr="009037C7" w:rsidRDefault="009037C7" w:rsidP="009037C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ins w:id="8" w:author="Unknown"/>
          <w:rFonts w:ascii="Consolas" w:eastAsia="Times New Roman" w:hAnsi="Consolas" w:cs="Consolas"/>
          <w:sz w:val="23"/>
          <w:szCs w:val="23"/>
        </w:rPr>
      </w:pPr>
      <w:ins w:id="9" w:author="Unknown">
        <w:r w:rsidRPr="009037C7">
          <w:rPr>
            <w:rFonts w:ascii="Consolas" w:eastAsia="Times New Roman" w:hAnsi="Consolas" w:cs="Consolas"/>
            <w:sz w:val="23"/>
            <w:szCs w:val="23"/>
          </w:rPr>
          <w:t xml:space="preserve">   l =   ? </w:t>
        </w:r>
        <w:proofErr w:type="gramStart"/>
        <w:r w:rsidRPr="009037C7">
          <w:rPr>
            <w:rFonts w:ascii="Consolas" w:eastAsia="Times New Roman" w:hAnsi="Consolas" w:cs="Consolas"/>
            <w:sz w:val="23"/>
            <w:szCs w:val="23"/>
          </w:rPr>
          <w:t>Log</w:t>
        </w:r>
        <w:r w:rsidRPr="009037C7">
          <w:rPr>
            <w:rFonts w:ascii="Consolas" w:eastAsia="Times New Roman" w:hAnsi="Consolas" w:cs="Consolas"/>
            <w:sz w:val="17"/>
            <w:szCs w:val="17"/>
            <w:bdr w:val="none" w:sz="0" w:space="0" w:color="auto" w:frame="1"/>
            <w:vertAlign w:val="subscript"/>
          </w:rPr>
          <w:t>2</w:t>
        </w:r>
        <w:r w:rsidRPr="009037C7">
          <w:rPr>
            <w:rFonts w:ascii="Consolas" w:eastAsia="Times New Roman" w:hAnsi="Consolas" w:cs="Consolas"/>
            <w:sz w:val="23"/>
            <w:szCs w:val="23"/>
          </w:rPr>
          <w:t>L ?</w:t>
        </w:r>
        <w:proofErr w:type="gramEnd"/>
        <w:r w:rsidRPr="009037C7">
          <w:rPr>
            <w:rFonts w:ascii="Consolas" w:eastAsia="Times New Roman" w:hAnsi="Consolas" w:cs="Consolas"/>
            <w:sz w:val="23"/>
            <w:szCs w:val="23"/>
          </w:rPr>
          <w:t xml:space="preserve"> + 1 </w:t>
        </w:r>
      </w:ins>
    </w:p>
    <w:p w:rsidR="009037C7" w:rsidRPr="009037C7" w:rsidRDefault="009037C7" w:rsidP="009037C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ins w:id="10" w:author="Unknown"/>
          <w:rFonts w:ascii="Consolas" w:eastAsia="Times New Roman" w:hAnsi="Consolas" w:cs="Consolas"/>
          <w:sz w:val="23"/>
          <w:szCs w:val="23"/>
        </w:rPr>
      </w:pPr>
      <w:ins w:id="11" w:author="Unknown">
        <w:r w:rsidRPr="009037C7">
          <w:rPr>
            <w:rFonts w:ascii="Consolas" w:eastAsia="Times New Roman" w:hAnsi="Consolas" w:cs="Consolas"/>
            <w:sz w:val="23"/>
            <w:szCs w:val="23"/>
          </w:rPr>
          <w:t xml:space="preserve">   </w:t>
        </w:r>
        <w:proofErr w:type="gramStart"/>
        <w:r w:rsidRPr="009037C7">
          <w:rPr>
            <w:rFonts w:ascii="Consolas" w:eastAsia="Times New Roman" w:hAnsi="Consolas" w:cs="Consolas"/>
            <w:sz w:val="23"/>
            <w:szCs w:val="23"/>
          </w:rPr>
          <w:t>where</w:t>
        </w:r>
        <w:proofErr w:type="gramEnd"/>
        <w:r w:rsidRPr="009037C7">
          <w:rPr>
            <w:rFonts w:ascii="Consolas" w:eastAsia="Times New Roman" w:hAnsi="Consolas" w:cs="Consolas"/>
            <w:sz w:val="23"/>
            <w:szCs w:val="23"/>
          </w:rPr>
          <w:t xml:space="preserve"> l is the minimum number of levels. </w:t>
        </w:r>
      </w:ins>
    </w:p>
    <w:p w:rsidR="009037C7" w:rsidRPr="009037C7" w:rsidRDefault="009037C7" w:rsidP="009037C7">
      <w:pPr>
        <w:shd w:val="clear" w:color="auto" w:fill="FFFFFF"/>
        <w:spacing w:after="0" w:line="240" w:lineRule="auto"/>
        <w:jc w:val="left"/>
        <w:textAlignment w:val="baseline"/>
        <w:rPr>
          <w:ins w:id="12" w:author="Unknown"/>
          <w:rFonts w:ascii="Arial" w:eastAsia="Times New Roman" w:hAnsi="Arial" w:cs="Arial"/>
          <w:sz w:val="24"/>
          <w:szCs w:val="24"/>
        </w:rPr>
      </w:pPr>
      <w:ins w:id="13" w:author="Unknown">
        <w:r w:rsidRPr="009037C7">
          <w:rPr>
            <w:rFonts w:ascii="Arial" w:eastAsia="Times New Roman" w:hAnsi="Arial" w:cs="Arial"/>
            <w:sz w:val="24"/>
            <w:szCs w:val="24"/>
          </w:rPr>
          <w:t> </w:t>
        </w:r>
        <w:r w:rsidRPr="009037C7">
          <w:rPr>
            <w:rFonts w:ascii="Arial" w:eastAsia="Times New Roman" w:hAnsi="Arial" w:cs="Arial"/>
            <w:sz w:val="24"/>
            <w:szCs w:val="24"/>
          </w:rPr>
          <w:br/>
        </w:r>
        <w:r w:rsidRPr="009037C7">
          <w:rPr>
            <w:rFonts w:ascii="Arial" w:eastAsia="Times New Roman" w:hAnsi="Arial" w:cs="Arial"/>
            <w:b/>
            <w:bCs/>
            <w:i/>
            <w:iCs/>
            <w:sz w:val="24"/>
            <w:szCs w:val="24"/>
          </w:rPr>
          <w:t>5) In Binary tree where every node has 0 or 2 children, number of leaf nodes is always one more than nodes with two children</w:t>
        </w:r>
        <w:r w:rsidRPr="009037C7">
          <w:rPr>
            <w:rFonts w:ascii="Arial" w:eastAsia="Times New Roman" w:hAnsi="Arial" w:cs="Arial"/>
            <w:sz w:val="24"/>
            <w:szCs w:val="24"/>
          </w:rPr>
          <w:t>.</w:t>
        </w:r>
      </w:ins>
    </w:p>
    <w:p w:rsidR="009037C7" w:rsidRPr="009037C7" w:rsidRDefault="009037C7" w:rsidP="009037C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14" w:author="Unknown"/>
          <w:rFonts w:ascii="Consolas" w:eastAsia="Times New Roman" w:hAnsi="Consolas" w:cs="Consolas"/>
          <w:sz w:val="23"/>
          <w:szCs w:val="23"/>
        </w:rPr>
      </w:pPr>
      <w:ins w:id="15" w:author="Unknown">
        <w:r w:rsidRPr="009037C7">
          <w:rPr>
            <w:rFonts w:ascii="Consolas" w:eastAsia="Times New Roman" w:hAnsi="Consolas" w:cs="Consolas"/>
            <w:sz w:val="23"/>
            <w:szCs w:val="23"/>
          </w:rPr>
          <w:t xml:space="preserve">   L = T + 1</w:t>
        </w:r>
      </w:ins>
    </w:p>
    <w:p w:rsidR="009037C7" w:rsidRPr="009037C7" w:rsidRDefault="009037C7" w:rsidP="009037C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16" w:author="Unknown"/>
          <w:rFonts w:ascii="Consolas" w:eastAsia="Times New Roman" w:hAnsi="Consolas" w:cs="Consolas"/>
          <w:sz w:val="23"/>
          <w:szCs w:val="23"/>
        </w:rPr>
      </w:pPr>
      <w:ins w:id="17" w:author="Unknown">
        <w:r w:rsidRPr="009037C7">
          <w:rPr>
            <w:rFonts w:ascii="Consolas" w:eastAsia="Times New Roman" w:hAnsi="Consolas" w:cs="Consolas"/>
            <w:sz w:val="23"/>
            <w:szCs w:val="23"/>
          </w:rPr>
          <w:t>Where L = Number of leaf nodes</w:t>
        </w:r>
      </w:ins>
    </w:p>
    <w:p w:rsidR="009037C7" w:rsidRPr="009037C7" w:rsidRDefault="009037C7" w:rsidP="009037C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18" w:author="Unknown"/>
          <w:rFonts w:ascii="Consolas" w:eastAsia="Times New Roman" w:hAnsi="Consolas" w:cs="Consolas"/>
          <w:sz w:val="23"/>
          <w:szCs w:val="23"/>
        </w:rPr>
      </w:pPr>
      <w:ins w:id="19" w:author="Unknown">
        <w:r w:rsidRPr="009037C7">
          <w:rPr>
            <w:rFonts w:ascii="Consolas" w:eastAsia="Times New Roman" w:hAnsi="Consolas" w:cs="Consolas"/>
            <w:sz w:val="23"/>
            <w:szCs w:val="23"/>
          </w:rPr>
          <w:t xml:space="preserve">      T = Number of internal nodes with two children</w:t>
        </w:r>
      </w:ins>
    </w:p>
    <w:p w:rsidR="002F523C" w:rsidRDefault="002F523C"/>
    <w:p w:rsidR="00217080" w:rsidRDefault="00217080"/>
    <w:p w:rsidR="00217080" w:rsidRPr="00217080" w:rsidRDefault="00217080" w:rsidP="00217080">
      <w:pPr>
        <w:spacing w:after="225" w:line="240" w:lineRule="auto"/>
        <w:jc w:val="left"/>
        <w:textAlignment w:val="baseline"/>
        <w:outlineLvl w:val="0"/>
        <w:rPr>
          <w:rFonts w:ascii="Times New Roman" w:eastAsia="Times New Roman" w:hAnsi="Times New Roman" w:cs="Times New Roman"/>
          <w:kern w:val="36"/>
          <w:sz w:val="42"/>
          <w:szCs w:val="42"/>
        </w:rPr>
      </w:pPr>
      <w:r w:rsidRPr="00217080">
        <w:rPr>
          <w:rFonts w:ascii="Times New Roman" w:eastAsia="Times New Roman" w:hAnsi="Times New Roman" w:cs="Times New Roman"/>
          <w:kern w:val="36"/>
          <w:sz w:val="42"/>
          <w:szCs w:val="42"/>
        </w:rPr>
        <w:lastRenderedPageBreak/>
        <w:t>Binary Tree | Set 3 (Types of Binary Tree)</w:t>
      </w:r>
    </w:p>
    <w:p w:rsidR="00217080" w:rsidRPr="00217080" w:rsidRDefault="00217080" w:rsidP="00217080">
      <w:pPr>
        <w:spacing w:after="0" w:line="240" w:lineRule="auto"/>
        <w:jc w:val="left"/>
        <w:textAlignment w:val="baseline"/>
        <w:rPr>
          <w:rFonts w:ascii="Arial" w:eastAsia="Times New Roman" w:hAnsi="Arial" w:cs="Arial"/>
          <w:sz w:val="24"/>
          <w:szCs w:val="24"/>
        </w:rPr>
      </w:pPr>
      <w:r w:rsidRPr="00217080">
        <w:rPr>
          <w:rFonts w:ascii="Arial" w:eastAsia="Times New Roman" w:hAnsi="Arial" w:cs="Arial"/>
          <w:sz w:val="24"/>
          <w:szCs w:val="24"/>
        </w:rPr>
        <w:t>We have discussed </w:t>
      </w:r>
      <w:hyperlink r:id="rId4" w:history="1">
        <w:r w:rsidRPr="00217080">
          <w:rPr>
            <w:rFonts w:ascii="Arial" w:eastAsia="Times New Roman" w:hAnsi="Arial" w:cs="Arial"/>
            <w:color w:val="EC4E20"/>
            <w:sz w:val="24"/>
            <w:szCs w:val="24"/>
          </w:rPr>
          <w:t>Introduction to Binary Tree in set 1</w:t>
        </w:r>
      </w:hyperlink>
      <w:r w:rsidRPr="00217080">
        <w:rPr>
          <w:rFonts w:ascii="Arial" w:eastAsia="Times New Roman" w:hAnsi="Arial" w:cs="Arial"/>
          <w:sz w:val="24"/>
          <w:szCs w:val="24"/>
        </w:rPr>
        <w:t> and </w:t>
      </w:r>
      <w:hyperlink r:id="rId5" w:history="1">
        <w:r w:rsidRPr="00217080">
          <w:rPr>
            <w:rFonts w:ascii="Arial" w:eastAsia="Times New Roman" w:hAnsi="Arial" w:cs="Arial"/>
            <w:color w:val="EC4E20"/>
            <w:sz w:val="24"/>
            <w:szCs w:val="24"/>
          </w:rPr>
          <w:t>Properties of Binary Tree in Set 2</w:t>
        </w:r>
      </w:hyperlink>
      <w:r w:rsidRPr="00217080">
        <w:rPr>
          <w:rFonts w:ascii="Arial" w:eastAsia="Times New Roman" w:hAnsi="Arial" w:cs="Arial"/>
          <w:sz w:val="24"/>
          <w:szCs w:val="24"/>
        </w:rPr>
        <w:t xml:space="preserve">. In this post, </w:t>
      </w:r>
      <w:proofErr w:type="gramStart"/>
      <w:r w:rsidRPr="00217080">
        <w:rPr>
          <w:rFonts w:ascii="Arial" w:eastAsia="Times New Roman" w:hAnsi="Arial" w:cs="Arial"/>
          <w:sz w:val="24"/>
          <w:szCs w:val="24"/>
        </w:rPr>
        <w:t>common types of binary is</w:t>
      </w:r>
      <w:proofErr w:type="gramEnd"/>
      <w:r w:rsidRPr="00217080">
        <w:rPr>
          <w:rFonts w:ascii="Arial" w:eastAsia="Times New Roman" w:hAnsi="Arial" w:cs="Arial"/>
          <w:sz w:val="24"/>
          <w:szCs w:val="24"/>
        </w:rPr>
        <w:t xml:space="preserve"> discussed.</w:t>
      </w:r>
    </w:p>
    <w:p w:rsidR="00217080" w:rsidRPr="00217080" w:rsidRDefault="00217080" w:rsidP="00217080">
      <w:pPr>
        <w:spacing w:after="150" w:line="240" w:lineRule="auto"/>
        <w:jc w:val="left"/>
        <w:textAlignment w:val="baseline"/>
        <w:rPr>
          <w:rFonts w:ascii="Arial" w:eastAsia="Times New Roman" w:hAnsi="Arial" w:cs="Arial"/>
          <w:sz w:val="24"/>
          <w:szCs w:val="24"/>
        </w:rPr>
      </w:pPr>
      <w:r w:rsidRPr="00217080">
        <w:rPr>
          <w:rFonts w:ascii="Arial" w:eastAsia="Times New Roman" w:hAnsi="Arial" w:cs="Arial"/>
          <w:sz w:val="24"/>
          <w:szCs w:val="24"/>
        </w:rPr>
        <w:t>Following are common types of Binary Trees.</w:t>
      </w:r>
    </w:p>
    <w:p w:rsidR="00217080" w:rsidRPr="00217080" w:rsidRDefault="00217080" w:rsidP="00217080">
      <w:pPr>
        <w:spacing w:after="0" w:line="240" w:lineRule="auto"/>
        <w:jc w:val="left"/>
        <w:textAlignment w:val="baseline"/>
        <w:rPr>
          <w:rFonts w:ascii="Arial" w:eastAsia="Times New Roman" w:hAnsi="Arial" w:cs="Arial"/>
          <w:sz w:val="24"/>
          <w:szCs w:val="24"/>
        </w:rPr>
      </w:pPr>
      <w:r w:rsidRPr="00217080">
        <w:rPr>
          <w:rFonts w:ascii="Arial" w:eastAsia="Times New Roman" w:hAnsi="Arial" w:cs="Arial"/>
          <w:b/>
          <w:bCs/>
          <w:sz w:val="24"/>
          <w:szCs w:val="24"/>
        </w:rPr>
        <w:t>Full Binary Tree</w:t>
      </w:r>
      <w:r w:rsidRPr="00217080">
        <w:rPr>
          <w:rFonts w:ascii="Arial" w:eastAsia="Times New Roman" w:hAnsi="Arial" w:cs="Arial"/>
          <w:sz w:val="24"/>
          <w:szCs w:val="24"/>
        </w:rPr>
        <w:t> A Binary Tree is full if every node has 0 or 2 children. Following are examples of a full binary tree. We can also say a full binary tree is a binary tree in which all nodes except leaves have two children.</w:t>
      </w:r>
    </w:p>
    <w:p w:rsidR="00217080" w:rsidRPr="00217080" w:rsidRDefault="00217080" w:rsidP="00217080">
      <w:pPr>
        <w:spacing w:after="0" w:line="285" w:lineRule="atLeast"/>
        <w:jc w:val="both"/>
        <w:textAlignment w:val="baseline"/>
        <w:rPr>
          <w:ins w:id="20" w:author="Unknown"/>
          <w:rFonts w:ascii="Arial" w:eastAsia="Times New Roman" w:hAnsi="Arial" w:cs="Arial"/>
          <w:sz w:val="24"/>
          <w:szCs w:val="24"/>
        </w:rPr>
      </w:pPr>
      <w:ins w:id="21" w:author="Unknown">
        <w:r w:rsidRPr="00217080">
          <w:rPr>
            <w:rFonts w:ascii="Arial" w:eastAsia="Times New Roman" w:hAnsi="Arial" w:cs="Arial"/>
            <w:sz w:val="24"/>
            <w:szCs w:val="24"/>
          </w:rPr>
          <w:br/>
        </w:r>
        <w:r w:rsidRPr="00217080">
          <w:rPr>
            <w:rFonts w:ascii="Arial" w:eastAsia="Times New Roman" w:hAnsi="Arial" w:cs="Arial"/>
            <w:sz w:val="24"/>
            <w:szCs w:val="24"/>
          </w:rPr>
          <w:br/>
        </w:r>
      </w:ins>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22" w:author="Unknown"/>
          <w:rFonts w:ascii="Consolas" w:eastAsia="Times New Roman" w:hAnsi="Consolas" w:cs="Consolas"/>
          <w:sz w:val="23"/>
          <w:szCs w:val="23"/>
        </w:rPr>
      </w:pPr>
      <w:ins w:id="23" w:author="Unknown">
        <w:r w:rsidRPr="00217080">
          <w:rPr>
            <w:rFonts w:ascii="Consolas" w:eastAsia="Times New Roman" w:hAnsi="Consolas" w:cs="Consolas"/>
            <w:sz w:val="23"/>
            <w:szCs w:val="23"/>
          </w:rPr>
          <w:t xml:space="preserve">               18</w:t>
        </w:r>
      </w:ins>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24" w:author="Unknown"/>
          <w:rFonts w:ascii="Consolas" w:eastAsia="Times New Roman" w:hAnsi="Consolas" w:cs="Consolas"/>
          <w:sz w:val="23"/>
          <w:szCs w:val="23"/>
        </w:rPr>
      </w:pPr>
      <w:ins w:id="25" w:author="Unknown">
        <w:r w:rsidRPr="00217080">
          <w:rPr>
            <w:rFonts w:ascii="Consolas" w:eastAsia="Times New Roman" w:hAnsi="Consolas" w:cs="Consolas"/>
            <w:sz w:val="23"/>
            <w:szCs w:val="23"/>
          </w:rPr>
          <w:t xml:space="preserve">           /       \  </w:t>
        </w:r>
      </w:ins>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26" w:author="Unknown"/>
          <w:rFonts w:ascii="Consolas" w:eastAsia="Times New Roman" w:hAnsi="Consolas" w:cs="Consolas"/>
          <w:sz w:val="23"/>
          <w:szCs w:val="23"/>
        </w:rPr>
      </w:pPr>
      <w:ins w:id="27" w:author="Unknown">
        <w:r w:rsidRPr="00217080">
          <w:rPr>
            <w:rFonts w:ascii="Consolas" w:eastAsia="Times New Roman" w:hAnsi="Consolas" w:cs="Consolas"/>
            <w:sz w:val="23"/>
            <w:szCs w:val="23"/>
          </w:rPr>
          <w:t xml:space="preserve">         15         30  </w:t>
        </w:r>
      </w:ins>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28" w:author="Unknown"/>
          <w:rFonts w:ascii="Consolas" w:eastAsia="Times New Roman" w:hAnsi="Consolas" w:cs="Consolas"/>
          <w:sz w:val="23"/>
          <w:szCs w:val="23"/>
        </w:rPr>
      </w:pPr>
      <w:ins w:id="29" w:author="Unknown">
        <w:r w:rsidRPr="00217080">
          <w:rPr>
            <w:rFonts w:ascii="Consolas" w:eastAsia="Times New Roman" w:hAnsi="Consolas" w:cs="Consolas"/>
            <w:sz w:val="23"/>
            <w:szCs w:val="23"/>
          </w:rPr>
          <w:t xml:space="preserve">        /  \        /  \</w:t>
        </w:r>
      </w:ins>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30" w:author="Unknown"/>
          <w:rFonts w:ascii="Consolas" w:eastAsia="Times New Roman" w:hAnsi="Consolas" w:cs="Consolas"/>
          <w:sz w:val="23"/>
          <w:szCs w:val="23"/>
        </w:rPr>
      </w:pPr>
      <w:ins w:id="31" w:author="Unknown">
        <w:r w:rsidRPr="00217080">
          <w:rPr>
            <w:rFonts w:ascii="Consolas" w:eastAsia="Times New Roman" w:hAnsi="Consolas" w:cs="Consolas"/>
            <w:sz w:val="23"/>
            <w:szCs w:val="23"/>
          </w:rPr>
          <w:t xml:space="preserve">      40    50    100   40</w:t>
        </w:r>
      </w:ins>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32" w:author="Unknown"/>
          <w:rFonts w:ascii="Consolas" w:eastAsia="Times New Roman" w:hAnsi="Consolas" w:cs="Consolas"/>
          <w:sz w:val="23"/>
          <w:szCs w:val="23"/>
        </w:rPr>
      </w:pPr>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33" w:author="Unknown"/>
          <w:rFonts w:ascii="Consolas" w:eastAsia="Times New Roman" w:hAnsi="Consolas" w:cs="Consolas"/>
          <w:sz w:val="23"/>
          <w:szCs w:val="23"/>
        </w:rPr>
      </w:pPr>
      <w:ins w:id="34" w:author="Unknown">
        <w:r w:rsidRPr="00217080">
          <w:rPr>
            <w:rFonts w:ascii="Consolas" w:eastAsia="Times New Roman" w:hAnsi="Consolas" w:cs="Consolas"/>
            <w:sz w:val="23"/>
            <w:szCs w:val="23"/>
          </w:rPr>
          <w:t xml:space="preserve">             18</w:t>
        </w:r>
      </w:ins>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35" w:author="Unknown"/>
          <w:rFonts w:ascii="Consolas" w:eastAsia="Times New Roman" w:hAnsi="Consolas" w:cs="Consolas"/>
          <w:sz w:val="23"/>
          <w:szCs w:val="23"/>
        </w:rPr>
      </w:pPr>
      <w:ins w:id="36" w:author="Unknown">
        <w:r w:rsidRPr="00217080">
          <w:rPr>
            <w:rFonts w:ascii="Consolas" w:eastAsia="Times New Roman" w:hAnsi="Consolas" w:cs="Consolas"/>
            <w:sz w:val="23"/>
            <w:szCs w:val="23"/>
          </w:rPr>
          <w:t xml:space="preserve">           /    \   </w:t>
        </w:r>
      </w:ins>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37" w:author="Unknown"/>
          <w:rFonts w:ascii="Consolas" w:eastAsia="Times New Roman" w:hAnsi="Consolas" w:cs="Consolas"/>
          <w:sz w:val="23"/>
          <w:szCs w:val="23"/>
        </w:rPr>
      </w:pPr>
      <w:ins w:id="38" w:author="Unknown">
        <w:r w:rsidRPr="00217080">
          <w:rPr>
            <w:rFonts w:ascii="Consolas" w:eastAsia="Times New Roman" w:hAnsi="Consolas" w:cs="Consolas"/>
            <w:sz w:val="23"/>
            <w:szCs w:val="23"/>
          </w:rPr>
          <w:t xml:space="preserve">         15     20    </w:t>
        </w:r>
      </w:ins>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39" w:author="Unknown"/>
          <w:rFonts w:ascii="Consolas" w:eastAsia="Times New Roman" w:hAnsi="Consolas" w:cs="Consolas"/>
          <w:sz w:val="23"/>
          <w:szCs w:val="23"/>
        </w:rPr>
      </w:pPr>
      <w:ins w:id="40" w:author="Unknown">
        <w:r w:rsidRPr="00217080">
          <w:rPr>
            <w:rFonts w:ascii="Consolas" w:eastAsia="Times New Roman" w:hAnsi="Consolas" w:cs="Consolas"/>
            <w:sz w:val="23"/>
            <w:szCs w:val="23"/>
          </w:rPr>
          <w:t xml:space="preserve">        /  \       </w:t>
        </w:r>
      </w:ins>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41" w:author="Unknown"/>
          <w:rFonts w:ascii="Consolas" w:eastAsia="Times New Roman" w:hAnsi="Consolas" w:cs="Consolas"/>
          <w:sz w:val="23"/>
          <w:szCs w:val="23"/>
        </w:rPr>
      </w:pPr>
      <w:ins w:id="42" w:author="Unknown">
        <w:r w:rsidRPr="00217080">
          <w:rPr>
            <w:rFonts w:ascii="Consolas" w:eastAsia="Times New Roman" w:hAnsi="Consolas" w:cs="Consolas"/>
            <w:sz w:val="23"/>
            <w:szCs w:val="23"/>
          </w:rPr>
          <w:t xml:space="preserve">      40    50   </w:t>
        </w:r>
      </w:ins>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43" w:author="Unknown"/>
          <w:rFonts w:ascii="Consolas" w:eastAsia="Times New Roman" w:hAnsi="Consolas" w:cs="Consolas"/>
          <w:sz w:val="23"/>
          <w:szCs w:val="23"/>
        </w:rPr>
      </w:pPr>
      <w:ins w:id="44" w:author="Unknown">
        <w:r w:rsidRPr="00217080">
          <w:rPr>
            <w:rFonts w:ascii="Consolas" w:eastAsia="Times New Roman" w:hAnsi="Consolas" w:cs="Consolas"/>
            <w:sz w:val="23"/>
            <w:szCs w:val="23"/>
          </w:rPr>
          <w:t xml:space="preserve">    /   \</w:t>
        </w:r>
      </w:ins>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45" w:author="Unknown"/>
          <w:rFonts w:ascii="Consolas" w:eastAsia="Times New Roman" w:hAnsi="Consolas" w:cs="Consolas"/>
          <w:sz w:val="23"/>
          <w:szCs w:val="23"/>
        </w:rPr>
      </w:pPr>
      <w:ins w:id="46" w:author="Unknown">
        <w:r w:rsidRPr="00217080">
          <w:rPr>
            <w:rFonts w:ascii="Consolas" w:eastAsia="Times New Roman" w:hAnsi="Consolas" w:cs="Consolas"/>
            <w:sz w:val="23"/>
            <w:szCs w:val="23"/>
          </w:rPr>
          <w:t xml:space="preserve">   30   50</w:t>
        </w:r>
      </w:ins>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47" w:author="Unknown"/>
          <w:rFonts w:ascii="Consolas" w:eastAsia="Times New Roman" w:hAnsi="Consolas" w:cs="Consolas"/>
          <w:sz w:val="23"/>
          <w:szCs w:val="23"/>
        </w:rPr>
      </w:pPr>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48" w:author="Unknown"/>
          <w:rFonts w:ascii="Consolas" w:eastAsia="Times New Roman" w:hAnsi="Consolas" w:cs="Consolas"/>
          <w:sz w:val="23"/>
          <w:szCs w:val="23"/>
        </w:rPr>
      </w:pPr>
      <w:ins w:id="49" w:author="Unknown">
        <w:r w:rsidRPr="00217080">
          <w:rPr>
            <w:rFonts w:ascii="Consolas" w:eastAsia="Times New Roman" w:hAnsi="Consolas" w:cs="Consolas"/>
            <w:sz w:val="23"/>
            <w:szCs w:val="23"/>
          </w:rPr>
          <w:t xml:space="preserve">               18</w:t>
        </w:r>
      </w:ins>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50" w:author="Unknown"/>
          <w:rFonts w:ascii="Consolas" w:eastAsia="Times New Roman" w:hAnsi="Consolas" w:cs="Consolas"/>
          <w:sz w:val="23"/>
          <w:szCs w:val="23"/>
        </w:rPr>
      </w:pPr>
      <w:ins w:id="51" w:author="Unknown">
        <w:r w:rsidRPr="00217080">
          <w:rPr>
            <w:rFonts w:ascii="Consolas" w:eastAsia="Times New Roman" w:hAnsi="Consolas" w:cs="Consolas"/>
            <w:sz w:val="23"/>
            <w:szCs w:val="23"/>
          </w:rPr>
          <w:t xml:space="preserve">            /     \  </w:t>
        </w:r>
      </w:ins>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52" w:author="Unknown"/>
          <w:rFonts w:ascii="Consolas" w:eastAsia="Times New Roman" w:hAnsi="Consolas" w:cs="Consolas"/>
          <w:sz w:val="23"/>
          <w:szCs w:val="23"/>
        </w:rPr>
      </w:pPr>
      <w:ins w:id="53" w:author="Unknown">
        <w:r w:rsidRPr="00217080">
          <w:rPr>
            <w:rFonts w:ascii="Consolas" w:eastAsia="Times New Roman" w:hAnsi="Consolas" w:cs="Consolas"/>
            <w:sz w:val="23"/>
            <w:szCs w:val="23"/>
          </w:rPr>
          <w:t xml:space="preserve">          40       30  </w:t>
        </w:r>
      </w:ins>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54" w:author="Unknown"/>
          <w:rFonts w:ascii="Consolas" w:eastAsia="Times New Roman" w:hAnsi="Consolas" w:cs="Consolas"/>
          <w:sz w:val="23"/>
          <w:szCs w:val="23"/>
        </w:rPr>
      </w:pPr>
      <w:ins w:id="55" w:author="Unknown">
        <w:r w:rsidRPr="00217080">
          <w:rPr>
            <w:rFonts w:ascii="Consolas" w:eastAsia="Times New Roman" w:hAnsi="Consolas" w:cs="Consolas"/>
            <w:sz w:val="23"/>
            <w:szCs w:val="23"/>
          </w:rPr>
          <w:t xml:space="preserve">                   /  \</w:t>
        </w:r>
      </w:ins>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56" w:author="Unknown"/>
          <w:rFonts w:ascii="Consolas" w:eastAsia="Times New Roman" w:hAnsi="Consolas" w:cs="Consolas"/>
          <w:sz w:val="23"/>
          <w:szCs w:val="23"/>
        </w:rPr>
      </w:pPr>
      <w:ins w:id="57" w:author="Unknown">
        <w:r w:rsidRPr="00217080">
          <w:rPr>
            <w:rFonts w:ascii="Consolas" w:eastAsia="Times New Roman" w:hAnsi="Consolas" w:cs="Consolas"/>
            <w:sz w:val="23"/>
            <w:szCs w:val="23"/>
          </w:rPr>
          <w:t xml:space="preserve">                 100   40</w:t>
        </w:r>
      </w:ins>
    </w:p>
    <w:p w:rsidR="00217080" w:rsidRPr="00217080" w:rsidRDefault="00217080" w:rsidP="00217080">
      <w:pPr>
        <w:spacing w:after="0" w:line="285" w:lineRule="atLeast"/>
        <w:jc w:val="both"/>
        <w:textAlignment w:val="baseline"/>
        <w:rPr>
          <w:ins w:id="58" w:author="Unknown"/>
          <w:rFonts w:ascii="Arial" w:eastAsia="Times New Roman" w:hAnsi="Arial" w:cs="Arial"/>
          <w:sz w:val="24"/>
          <w:szCs w:val="24"/>
        </w:rPr>
      </w:pPr>
      <w:ins w:id="59" w:author="Unknown">
        <w:r w:rsidRPr="00217080">
          <w:rPr>
            <w:rFonts w:ascii="Arial" w:eastAsia="Times New Roman" w:hAnsi="Arial" w:cs="Arial"/>
            <w:sz w:val="24"/>
            <w:szCs w:val="24"/>
          </w:rPr>
          <w:br/>
        </w:r>
      </w:ins>
    </w:p>
    <w:p w:rsidR="00217080" w:rsidRPr="00217080" w:rsidRDefault="00217080" w:rsidP="00217080">
      <w:pPr>
        <w:spacing w:after="0" w:line="240" w:lineRule="auto"/>
        <w:jc w:val="left"/>
        <w:textAlignment w:val="baseline"/>
        <w:rPr>
          <w:ins w:id="60" w:author="Unknown"/>
          <w:rFonts w:ascii="Arial" w:eastAsia="Times New Roman" w:hAnsi="Arial" w:cs="Arial"/>
          <w:sz w:val="24"/>
          <w:szCs w:val="24"/>
        </w:rPr>
      </w:pPr>
      <w:ins w:id="61" w:author="Unknown">
        <w:r w:rsidRPr="00217080">
          <w:rPr>
            <w:rFonts w:ascii="Arial" w:eastAsia="Times New Roman" w:hAnsi="Arial" w:cs="Arial"/>
            <w:b/>
            <w:bCs/>
            <w:i/>
            <w:iCs/>
            <w:sz w:val="24"/>
            <w:szCs w:val="24"/>
          </w:rPr>
          <w:t>In a Full Binary, number of leaf nodes is number of internal nodes plus 1</w:t>
        </w:r>
        <w:r w:rsidRPr="00217080">
          <w:rPr>
            <w:rFonts w:ascii="Arial" w:eastAsia="Times New Roman" w:hAnsi="Arial" w:cs="Arial"/>
            <w:sz w:val="24"/>
            <w:szCs w:val="24"/>
          </w:rPr>
          <w:br/>
          <w:t>       L = I + 1</w:t>
        </w:r>
        <w:r w:rsidRPr="00217080">
          <w:rPr>
            <w:rFonts w:ascii="Arial" w:eastAsia="Times New Roman" w:hAnsi="Arial" w:cs="Arial"/>
            <w:sz w:val="24"/>
            <w:szCs w:val="24"/>
          </w:rPr>
          <w:br/>
        </w:r>
        <w:r w:rsidRPr="00217080">
          <w:rPr>
            <w:rFonts w:ascii="Arial" w:eastAsia="Times New Roman" w:hAnsi="Arial" w:cs="Arial"/>
            <w:sz w:val="24"/>
            <w:szCs w:val="24"/>
          </w:rPr>
          <w:lastRenderedPageBreak/>
          <w:t>Where L = Number of leaf nodes, I = Number of internal nodes</w:t>
        </w:r>
        <w:r w:rsidRPr="00217080">
          <w:rPr>
            <w:rFonts w:ascii="Arial" w:eastAsia="Times New Roman" w:hAnsi="Arial" w:cs="Arial"/>
            <w:sz w:val="24"/>
            <w:szCs w:val="24"/>
          </w:rPr>
          <w:br/>
          <w:t>See </w:t>
        </w:r>
        <w:r w:rsidR="002B23D9" w:rsidRPr="00217080">
          <w:rPr>
            <w:rFonts w:ascii="Arial" w:eastAsia="Times New Roman" w:hAnsi="Arial" w:cs="Arial"/>
            <w:sz w:val="24"/>
            <w:szCs w:val="24"/>
          </w:rPr>
          <w:fldChar w:fldCharType="begin"/>
        </w:r>
        <w:r w:rsidRPr="00217080">
          <w:rPr>
            <w:rFonts w:ascii="Arial" w:eastAsia="Times New Roman" w:hAnsi="Arial" w:cs="Arial"/>
            <w:sz w:val="24"/>
            <w:szCs w:val="24"/>
          </w:rPr>
          <w:instrText xml:space="preserve"> HYPERLINK "https://www.geeksforgeeks.org/handshaking-lemma-and-interesting-tree-properties/" </w:instrText>
        </w:r>
        <w:r w:rsidR="002B23D9" w:rsidRPr="00217080">
          <w:rPr>
            <w:rFonts w:ascii="Arial" w:eastAsia="Times New Roman" w:hAnsi="Arial" w:cs="Arial"/>
            <w:sz w:val="24"/>
            <w:szCs w:val="24"/>
          </w:rPr>
          <w:fldChar w:fldCharType="separate"/>
        </w:r>
        <w:r w:rsidRPr="00217080">
          <w:rPr>
            <w:rFonts w:ascii="Arial" w:eastAsia="Times New Roman" w:hAnsi="Arial" w:cs="Arial"/>
            <w:color w:val="EC4E20"/>
            <w:sz w:val="24"/>
            <w:szCs w:val="24"/>
          </w:rPr>
          <w:t>Handshaking Lemma and Tree</w:t>
        </w:r>
        <w:r w:rsidR="002B23D9" w:rsidRPr="00217080">
          <w:rPr>
            <w:rFonts w:ascii="Arial" w:eastAsia="Times New Roman" w:hAnsi="Arial" w:cs="Arial"/>
            <w:sz w:val="24"/>
            <w:szCs w:val="24"/>
          </w:rPr>
          <w:fldChar w:fldCharType="end"/>
        </w:r>
        <w:r w:rsidRPr="00217080">
          <w:rPr>
            <w:rFonts w:ascii="Arial" w:eastAsia="Times New Roman" w:hAnsi="Arial" w:cs="Arial"/>
            <w:sz w:val="24"/>
            <w:szCs w:val="24"/>
          </w:rPr>
          <w:t> for proof.</w:t>
        </w:r>
      </w:ins>
    </w:p>
    <w:p w:rsidR="00217080" w:rsidRPr="00217080" w:rsidRDefault="00217080" w:rsidP="00217080">
      <w:pPr>
        <w:spacing w:after="0" w:line="240" w:lineRule="auto"/>
        <w:jc w:val="left"/>
        <w:textAlignment w:val="baseline"/>
        <w:rPr>
          <w:ins w:id="62" w:author="Unknown"/>
          <w:rFonts w:ascii="Arial" w:eastAsia="Times New Roman" w:hAnsi="Arial" w:cs="Arial"/>
          <w:sz w:val="24"/>
          <w:szCs w:val="24"/>
        </w:rPr>
      </w:pPr>
      <w:ins w:id="63" w:author="Unknown">
        <w:r w:rsidRPr="00217080">
          <w:rPr>
            <w:rFonts w:ascii="Arial" w:eastAsia="Times New Roman" w:hAnsi="Arial" w:cs="Arial"/>
            <w:sz w:val="24"/>
            <w:szCs w:val="24"/>
          </w:rPr>
          <w:br/>
        </w:r>
        <w:r w:rsidRPr="00217080">
          <w:rPr>
            <w:rFonts w:ascii="Arial" w:eastAsia="Times New Roman" w:hAnsi="Arial" w:cs="Arial"/>
            <w:sz w:val="24"/>
            <w:szCs w:val="24"/>
          </w:rPr>
          <w:br/>
        </w:r>
        <w:r w:rsidRPr="00217080">
          <w:rPr>
            <w:rFonts w:ascii="Arial" w:eastAsia="Times New Roman" w:hAnsi="Arial" w:cs="Arial"/>
            <w:b/>
            <w:bCs/>
            <w:sz w:val="24"/>
            <w:szCs w:val="24"/>
          </w:rPr>
          <w:t>Complete Binary Tree:</w:t>
        </w:r>
        <w:r w:rsidRPr="00217080">
          <w:rPr>
            <w:rFonts w:ascii="Arial" w:eastAsia="Times New Roman" w:hAnsi="Arial" w:cs="Arial"/>
            <w:sz w:val="24"/>
            <w:szCs w:val="24"/>
          </w:rPr>
          <w:t> A Binary Tree is complete Binary Tree if all levels are completely filled except possibly the last level and the last level has all keys as left as possible</w:t>
        </w:r>
      </w:ins>
    </w:p>
    <w:p w:rsidR="00217080" w:rsidRPr="00217080" w:rsidRDefault="00217080" w:rsidP="00217080">
      <w:pPr>
        <w:spacing w:after="150" w:line="240" w:lineRule="auto"/>
        <w:jc w:val="left"/>
        <w:textAlignment w:val="baseline"/>
        <w:rPr>
          <w:ins w:id="64" w:author="Unknown"/>
          <w:rFonts w:ascii="Arial" w:eastAsia="Times New Roman" w:hAnsi="Arial" w:cs="Arial"/>
          <w:sz w:val="24"/>
          <w:szCs w:val="24"/>
        </w:rPr>
      </w:pPr>
      <w:ins w:id="65" w:author="Unknown">
        <w:r w:rsidRPr="00217080">
          <w:rPr>
            <w:rFonts w:ascii="Arial" w:eastAsia="Times New Roman" w:hAnsi="Arial" w:cs="Arial"/>
            <w:sz w:val="24"/>
            <w:szCs w:val="24"/>
          </w:rPr>
          <w:t>Following are examples of Complete Binary Trees</w:t>
        </w:r>
      </w:ins>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66" w:author="Unknown"/>
          <w:rFonts w:ascii="Consolas" w:eastAsia="Times New Roman" w:hAnsi="Consolas" w:cs="Consolas"/>
          <w:sz w:val="23"/>
          <w:szCs w:val="23"/>
        </w:rPr>
      </w:pPr>
      <w:ins w:id="67" w:author="Unknown">
        <w:r w:rsidRPr="00217080">
          <w:rPr>
            <w:rFonts w:ascii="Consolas" w:eastAsia="Times New Roman" w:hAnsi="Consolas" w:cs="Consolas"/>
            <w:sz w:val="23"/>
            <w:szCs w:val="23"/>
          </w:rPr>
          <w:t xml:space="preserve">               18</w:t>
        </w:r>
      </w:ins>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68" w:author="Unknown"/>
          <w:rFonts w:ascii="Consolas" w:eastAsia="Times New Roman" w:hAnsi="Consolas" w:cs="Consolas"/>
          <w:sz w:val="23"/>
          <w:szCs w:val="23"/>
        </w:rPr>
      </w:pPr>
      <w:ins w:id="69" w:author="Unknown">
        <w:r w:rsidRPr="00217080">
          <w:rPr>
            <w:rFonts w:ascii="Consolas" w:eastAsia="Times New Roman" w:hAnsi="Consolas" w:cs="Consolas"/>
            <w:sz w:val="23"/>
            <w:szCs w:val="23"/>
          </w:rPr>
          <w:t xml:space="preserve">           /       \  </w:t>
        </w:r>
      </w:ins>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70" w:author="Unknown"/>
          <w:rFonts w:ascii="Consolas" w:eastAsia="Times New Roman" w:hAnsi="Consolas" w:cs="Consolas"/>
          <w:sz w:val="23"/>
          <w:szCs w:val="23"/>
        </w:rPr>
      </w:pPr>
      <w:ins w:id="71" w:author="Unknown">
        <w:r w:rsidRPr="00217080">
          <w:rPr>
            <w:rFonts w:ascii="Consolas" w:eastAsia="Times New Roman" w:hAnsi="Consolas" w:cs="Consolas"/>
            <w:sz w:val="23"/>
            <w:szCs w:val="23"/>
          </w:rPr>
          <w:t xml:space="preserve">         15         30  </w:t>
        </w:r>
      </w:ins>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72" w:author="Unknown"/>
          <w:rFonts w:ascii="Consolas" w:eastAsia="Times New Roman" w:hAnsi="Consolas" w:cs="Consolas"/>
          <w:sz w:val="23"/>
          <w:szCs w:val="23"/>
        </w:rPr>
      </w:pPr>
      <w:ins w:id="73" w:author="Unknown">
        <w:r w:rsidRPr="00217080">
          <w:rPr>
            <w:rFonts w:ascii="Consolas" w:eastAsia="Times New Roman" w:hAnsi="Consolas" w:cs="Consolas"/>
            <w:sz w:val="23"/>
            <w:szCs w:val="23"/>
          </w:rPr>
          <w:t xml:space="preserve">        /  \        /  \</w:t>
        </w:r>
      </w:ins>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74" w:author="Unknown"/>
          <w:rFonts w:ascii="Consolas" w:eastAsia="Times New Roman" w:hAnsi="Consolas" w:cs="Consolas"/>
          <w:sz w:val="23"/>
          <w:szCs w:val="23"/>
        </w:rPr>
      </w:pPr>
      <w:ins w:id="75" w:author="Unknown">
        <w:r w:rsidRPr="00217080">
          <w:rPr>
            <w:rFonts w:ascii="Consolas" w:eastAsia="Times New Roman" w:hAnsi="Consolas" w:cs="Consolas"/>
            <w:sz w:val="23"/>
            <w:szCs w:val="23"/>
          </w:rPr>
          <w:t xml:space="preserve">      40    50    100   40</w:t>
        </w:r>
      </w:ins>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76" w:author="Unknown"/>
          <w:rFonts w:ascii="Consolas" w:eastAsia="Times New Roman" w:hAnsi="Consolas" w:cs="Consolas"/>
          <w:sz w:val="23"/>
          <w:szCs w:val="23"/>
        </w:rPr>
      </w:pPr>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77" w:author="Unknown"/>
          <w:rFonts w:ascii="Consolas" w:eastAsia="Times New Roman" w:hAnsi="Consolas" w:cs="Consolas"/>
          <w:sz w:val="23"/>
          <w:szCs w:val="23"/>
        </w:rPr>
      </w:pPr>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78" w:author="Unknown"/>
          <w:rFonts w:ascii="Consolas" w:eastAsia="Times New Roman" w:hAnsi="Consolas" w:cs="Consolas"/>
          <w:sz w:val="23"/>
          <w:szCs w:val="23"/>
        </w:rPr>
      </w:pPr>
      <w:ins w:id="79" w:author="Unknown">
        <w:r w:rsidRPr="00217080">
          <w:rPr>
            <w:rFonts w:ascii="Consolas" w:eastAsia="Times New Roman" w:hAnsi="Consolas" w:cs="Consolas"/>
            <w:sz w:val="23"/>
            <w:szCs w:val="23"/>
          </w:rPr>
          <w:t xml:space="preserve">               18</w:t>
        </w:r>
      </w:ins>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80" w:author="Unknown"/>
          <w:rFonts w:ascii="Consolas" w:eastAsia="Times New Roman" w:hAnsi="Consolas" w:cs="Consolas"/>
          <w:sz w:val="23"/>
          <w:szCs w:val="23"/>
        </w:rPr>
      </w:pPr>
      <w:ins w:id="81" w:author="Unknown">
        <w:r w:rsidRPr="00217080">
          <w:rPr>
            <w:rFonts w:ascii="Consolas" w:eastAsia="Times New Roman" w:hAnsi="Consolas" w:cs="Consolas"/>
            <w:sz w:val="23"/>
            <w:szCs w:val="23"/>
          </w:rPr>
          <w:t xml:space="preserve">           /       \  </w:t>
        </w:r>
      </w:ins>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82" w:author="Unknown"/>
          <w:rFonts w:ascii="Consolas" w:eastAsia="Times New Roman" w:hAnsi="Consolas" w:cs="Consolas"/>
          <w:sz w:val="23"/>
          <w:szCs w:val="23"/>
        </w:rPr>
      </w:pPr>
      <w:ins w:id="83" w:author="Unknown">
        <w:r w:rsidRPr="00217080">
          <w:rPr>
            <w:rFonts w:ascii="Consolas" w:eastAsia="Times New Roman" w:hAnsi="Consolas" w:cs="Consolas"/>
            <w:sz w:val="23"/>
            <w:szCs w:val="23"/>
          </w:rPr>
          <w:t xml:space="preserve">         15         30  </w:t>
        </w:r>
      </w:ins>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84" w:author="Unknown"/>
          <w:rFonts w:ascii="Consolas" w:eastAsia="Times New Roman" w:hAnsi="Consolas" w:cs="Consolas"/>
          <w:sz w:val="23"/>
          <w:szCs w:val="23"/>
        </w:rPr>
      </w:pPr>
      <w:ins w:id="85" w:author="Unknown">
        <w:r w:rsidRPr="00217080">
          <w:rPr>
            <w:rFonts w:ascii="Consolas" w:eastAsia="Times New Roman" w:hAnsi="Consolas" w:cs="Consolas"/>
            <w:sz w:val="23"/>
            <w:szCs w:val="23"/>
          </w:rPr>
          <w:t xml:space="preserve">        /  \        /  \</w:t>
        </w:r>
      </w:ins>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86" w:author="Unknown"/>
          <w:rFonts w:ascii="Consolas" w:eastAsia="Times New Roman" w:hAnsi="Consolas" w:cs="Consolas"/>
          <w:sz w:val="23"/>
          <w:szCs w:val="23"/>
        </w:rPr>
      </w:pPr>
      <w:ins w:id="87" w:author="Unknown">
        <w:r w:rsidRPr="00217080">
          <w:rPr>
            <w:rFonts w:ascii="Consolas" w:eastAsia="Times New Roman" w:hAnsi="Consolas" w:cs="Consolas"/>
            <w:sz w:val="23"/>
            <w:szCs w:val="23"/>
          </w:rPr>
          <w:t xml:space="preserve">      40    50    100   40</w:t>
        </w:r>
      </w:ins>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88" w:author="Unknown"/>
          <w:rFonts w:ascii="Consolas" w:eastAsia="Times New Roman" w:hAnsi="Consolas" w:cs="Consolas"/>
          <w:sz w:val="23"/>
          <w:szCs w:val="23"/>
        </w:rPr>
      </w:pPr>
      <w:ins w:id="89" w:author="Unknown">
        <w:r w:rsidRPr="00217080">
          <w:rPr>
            <w:rFonts w:ascii="Consolas" w:eastAsia="Times New Roman" w:hAnsi="Consolas" w:cs="Consolas"/>
            <w:sz w:val="23"/>
            <w:szCs w:val="23"/>
          </w:rPr>
          <w:t xml:space="preserve">     /  \   /</w:t>
        </w:r>
      </w:ins>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90" w:author="Unknown"/>
          <w:rFonts w:ascii="Consolas" w:eastAsia="Times New Roman" w:hAnsi="Consolas" w:cs="Consolas"/>
          <w:sz w:val="23"/>
          <w:szCs w:val="23"/>
        </w:rPr>
      </w:pPr>
      <w:ins w:id="91" w:author="Unknown">
        <w:r w:rsidRPr="00217080">
          <w:rPr>
            <w:rFonts w:ascii="Consolas" w:eastAsia="Times New Roman" w:hAnsi="Consolas" w:cs="Consolas"/>
            <w:sz w:val="23"/>
            <w:szCs w:val="23"/>
          </w:rPr>
          <w:t xml:space="preserve">    8   </w:t>
        </w:r>
        <w:proofErr w:type="gramStart"/>
        <w:r w:rsidRPr="00217080">
          <w:rPr>
            <w:rFonts w:ascii="Consolas" w:eastAsia="Times New Roman" w:hAnsi="Consolas" w:cs="Consolas"/>
            <w:sz w:val="23"/>
            <w:szCs w:val="23"/>
          </w:rPr>
          <w:t>7  9</w:t>
        </w:r>
        <w:proofErr w:type="gramEnd"/>
        <w:r w:rsidRPr="00217080">
          <w:rPr>
            <w:rFonts w:ascii="Consolas" w:eastAsia="Times New Roman" w:hAnsi="Consolas" w:cs="Consolas"/>
            <w:sz w:val="23"/>
            <w:szCs w:val="23"/>
          </w:rPr>
          <w:t xml:space="preserve"> </w:t>
        </w:r>
      </w:ins>
    </w:p>
    <w:p w:rsidR="00217080" w:rsidRPr="00217080" w:rsidRDefault="00217080" w:rsidP="00217080">
      <w:pPr>
        <w:spacing w:after="0" w:line="240" w:lineRule="auto"/>
        <w:jc w:val="left"/>
        <w:textAlignment w:val="baseline"/>
        <w:rPr>
          <w:ins w:id="92" w:author="Unknown"/>
          <w:rFonts w:ascii="Arial" w:eastAsia="Times New Roman" w:hAnsi="Arial" w:cs="Arial"/>
          <w:sz w:val="24"/>
          <w:szCs w:val="24"/>
        </w:rPr>
      </w:pPr>
      <w:ins w:id="93" w:author="Unknown">
        <w:r w:rsidRPr="00217080">
          <w:rPr>
            <w:rFonts w:ascii="Arial" w:eastAsia="Times New Roman" w:hAnsi="Arial" w:cs="Arial"/>
            <w:sz w:val="24"/>
            <w:szCs w:val="24"/>
          </w:rPr>
          <w:t>Practical example of Complete Binary Tree is </w:t>
        </w:r>
        <w:r w:rsidR="002B23D9" w:rsidRPr="00217080">
          <w:rPr>
            <w:rFonts w:ascii="Arial" w:eastAsia="Times New Roman" w:hAnsi="Arial" w:cs="Arial"/>
            <w:sz w:val="24"/>
            <w:szCs w:val="24"/>
          </w:rPr>
          <w:fldChar w:fldCharType="begin"/>
        </w:r>
        <w:r w:rsidRPr="00217080">
          <w:rPr>
            <w:rFonts w:ascii="Arial" w:eastAsia="Times New Roman" w:hAnsi="Arial" w:cs="Arial"/>
            <w:sz w:val="24"/>
            <w:szCs w:val="24"/>
          </w:rPr>
          <w:instrText xml:space="preserve"> HYPERLINK "http://quiz.geeksforgeeks.org/binary-heap/" </w:instrText>
        </w:r>
        <w:r w:rsidR="002B23D9" w:rsidRPr="00217080">
          <w:rPr>
            <w:rFonts w:ascii="Arial" w:eastAsia="Times New Roman" w:hAnsi="Arial" w:cs="Arial"/>
            <w:sz w:val="24"/>
            <w:szCs w:val="24"/>
          </w:rPr>
          <w:fldChar w:fldCharType="separate"/>
        </w:r>
        <w:r w:rsidRPr="00217080">
          <w:rPr>
            <w:rFonts w:ascii="Arial" w:eastAsia="Times New Roman" w:hAnsi="Arial" w:cs="Arial"/>
            <w:color w:val="EC4E20"/>
            <w:sz w:val="24"/>
            <w:szCs w:val="24"/>
          </w:rPr>
          <w:t>Binary Heap</w:t>
        </w:r>
        <w:r w:rsidR="002B23D9" w:rsidRPr="00217080">
          <w:rPr>
            <w:rFonts w:ascii="Arial" w:eastAsia="Times New Roman" w:hAnsi="Arial" w:cs="Arial"/>
            <w:sz w:val="24"/>
            <w:szCs w:val="24"/>
          </w:rPr>
          <w:fldChar w:fldCharType="end"/>
        </w:r>
        <w:r w:rsidRPr="00217080">
          <w:rPr>
            <w:rFonts w:ascii="Arial" w:eastAsia="Times New Roman" w:hAnsi="Arial" w:cs="Arial"/>
            <w:sz w:val="24"/>
            <w:szCs w:val="24"/>
          </w:rPr>
          <w:t>.</w:t>
        </w:r>
      </w:ins>
    </w:p>
    <w:p w:rsidR="00217080" w:rsidRPr="00217080" w:rsidRDefault="00217080" w:rsidP="00217080">
      <w:pPr>
        <w:spacing w:after="0" w:line="240" w:lineRule="auto"/>
        <w:jc w:val="left"/>
        <w:textAlignment w:val="baseline"/>
        <w:rPr>
          <w:ins w:id="94" w:author="Unknown"/>
          <w:rFonts w:ascii="Arial" w:eastAsia="Times New Roman" w:hAnsi="Arial" w:cs="Arial"/>
          <w:sz w:val="24"/>
          <w:szCs w:val="24"/>
        </w:rPr>
      </w:pPr>
      <w:ins w:id="95" w:author="Unknown">
        <w:r w:rsidRPr="00217080">
          <w:rPr>
            <w:rFonts w:ascii="Arial" w:eastAsia="Times New Roman" w:hAnsi="Arial" w:cs="Arial"/>
            <w:sz w:val="24"/>
            <w:szCs w:val="24"/>
          </w:rPr>
          <w:br/>
        </w:r>
        <w:r w:rsidRPr="00217080">
          <w:rPr>
            <w:rFonts w:ascii="Arial" w:eastAsia="Times New Roman" w:hAnsi="Arial" w:cs="Arial"/>
            <w:sz w:val="24"/>
            <w:szCs w:val="24"/>
          </w:rPr>
          <w:br/>
        </w:r>
        <w:r w:rsidRPr="00217080">
          <w:rPr>
            <w:rFonts w:ascii="Arial" w:eastAsia="Times New Roman" w:hAnsi="Arial" w:cs="Arial"/>
            <w:b/>
            <w:bCs/>
            <w:sz w:val="24"/>
            <w:szCs w:val="24"/>
          </w:rPr>
          <w:t>Perfect Binary Tree</w:t>
        </w:r>
        <w:r w:rsidRPr="00217080">
          <w:rPr>
            <w:rFonts w:ascii="Arial" w:eastAsia="Times New Roman" w:hAnsi="Arial" w:cs="Arial"/>
            <w:sz w:val="24"/>
            <w:szCs w:val="24"/>
          </w:rPr>
          <w:t> A Binary tree is Perfect Binary Tree in which all internal nodes have two children and all leaves are at the same level.</w:t>
        </w:r>
        <w:r w:rsidRPr="00217080">
          <w:rPr>
            <w:rFonts w:ascii="Arial" w:eastAsia="Times New Roman" w:hAnsi="Arial" w:cs="Arial"/>
            <w:sz w:val="24"/>
            <w:szCs w:val="24"/>
          </w:rPr>
          <w:br/>
          <w:t>Following are examples of Perfect Binary Trees.</w:t>
        </w:r>
      </w:ins>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96" w:author="Unknown"/>
          <w:rFonts w:ascii="Consolas" w:eastAsia="Times New Roman" w:hAnsi="Consolas" w:cs="Consolas"/>
          <w:sz w:val="23"/>
          <w:szCs w:val="23"/>
        </w:rPr>
      </w:pPr>
      <w:ins w:id="97" w:author="Unknown">
        <w:r w:rsidRPr="00217080">
          <w:rPr>
            <w:rFonts w:ascii="Consolas" w:eastAsia="Times New Roman" w:hAnsi="Consolas" w:cs="Consolas"/>
            <w:sz w:val="23"/>
            <w:szCs w:val="23"/>
          </w:rPr>
          <w:t xml:space="preserve">               18</w:t>
        </w:r>
      </w:ins>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98" w:author="Unknown"/>
          <w:rFonts w:ascii="Consolas" w:eastAsia="Times New Roman" w:hAnsi="Consolas" w:cs="Consolas"/>
          <w:sz w:val="23"/>
          <w:szCs w:val="23"/>
        </w:rPr>
      </w:pPr>
      <w:ins w:id="99" w:author="Unknown">
        <w:r w:rsidRPr="00217080">
          <w:rPr>
            <w:rFonts w:ascii="Consolas" w:eastAsia="Times New Roman" w:hAnsi="Consolas" w:cs="Consolas"/>
            <w:sz w:val="23"/>
            <w:szCs w:val="23"/>
          </w:rPr>
          <w:t xml:space="preserve">           /       \  </w:t>
        </w:r>
      </w:ins>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100" w:author="Unknown"/>
          <w:rFonts w:ascii="Consolas" w:eastAsia="Times New Roman" w:hAnsi="Consolas" w:cs="Consolas"/>
          <w:sz w:val="23"/>
          <w:szCs w:val="23"/>
        </w:rPr>
      </w:pPr>
      <w:ins w:id="101" w:author="Unknown">
        <w:r w:rsidRPr="00217080">
          <w:rPr>
            <w:rFonts w:ascii="Consolas" w:eastAsia="Times New Roman" w:hAnsi="Consolas" w:cs="Consolas"/>
            <w:sz w:val="23"/>
            <w:szCs w:val="23"/>
          </w:rPr>
          <w:t xml:space="preserve">         15         30  </w:t>
        </w:r>
      </w:ins>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102" w:author="Unknown"/>
          <w:rFonts w:ascii="Consolas" w:eastAsia="Times New Roman" w:hAnsi="Consolas" w:cs="Consolas"/>
          <w:sz w:val="23"/>
          <w:szCs w:val="23"/>
        </w:rPr>
      </w:pPr>
      <w:ins w:id="103" w:author="Unknown">
        <w:r w:rsidRPr="00217080">
          <w:rPr>
            <w:rFonts w:ascii="Consolas" w:eastAsia="Times New Roman" w:hAnsi="Consolas" w:cs="Consolas"/>
            <w:sz w:val="23"/>
            <w:szCs w:val="23"/>
          </w:rPr>
          <w:t xml:space="preserve">        /  \        /  \</w:t>
        </w:r>
      </w:ins>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104" w:author="Unknown"/>
          <w:rFonts w:ascii="Consolas" w:eastAsia="Times New Roman" w:hAnsi="Consolas" w:cs="Consolas"/>
          <w:sz w:val="23"/>
          <w:szCs w:val="23"/>
        </w:rPr>
      </w:pPr>
      <w:ins w:id="105" w:author="Unknown">
        <w:r w:rsidRPr="00217080">
          <w:rPr>
            <w:rFonts w:ascii="Consolas" w:eastAsia="Times New Roman" w:hAnsi="Consolas" w:cs="Consolas"/>
            <w:sz w:val="23"/>
            <w:szCs w:val="23"/>
          </w:rPr>
          <w:t xml:space="preserve">      40    50    100   40</w:t>
        </w:r>
      </w:ins>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106" w:author="Unknown"/>
          <w:rFonts w:ascii="Consolas" w:eastAsia="Times New Roman" w:hAnsi="Consolas" w:cs="Consolas"/>
          <w:sz w:val="23"/>
          <w:szCs w:val="23"/>
        </w:rPr>
      </w:pPr>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107" w:author="Unknown"/>
          <w:rFonts w:ascii="Consolas" w:eastAsia="Times New Roman" w:hAnsi="Consolas" w:cs="Consolas"/>
          <w:sz w:val="23"/>
          <w:szCs w:val="23"/>
        </w:rPr>
      </w:pPr>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108" w:author="Unknown"/>
          <w:rFonts w:ascii="Consolas" w:eastAsia="Times New Roman" w:hAnsi="Consolas" w:cs="Consolas"/>
          <w:sz w:val="23"/>
          <w:szCs w:val="23"/>
        </w:rPr>
      </w:pPr>
      <w:ins w:id="109" w:author="Unknown">
        <w:r w:rsidRPr="00217080">
          <w:rPr>
            <w:rFonts w:ascii="Consolas" w:eastAsia="Times New Roman" w:hAnsi="Consolas" w:cs="Consolas"/>
            <w:sz w:val="23"/>
            <w:szCs w:val="23"/>
          </w:rPr>
          <w:lastRenderedPageBreak/>
          <w:t xml:space="preserve">               18</w:t>
        </w:r>
      </w:ins>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110" w:author="Unknown"/>
          <w:rFonts w:ascii="Consolas" w:eastAsia="Times New Roman" w:hAnsi="Consolas" w:cs="Consolas"/>
          <w:sz w:val="23"/>
          <w:szCs w:val="23"/>
        </w:rPr>
      </w:pPr>
      <w:ins w:id="111" w:author="Unknown">
        <w:r w:rsidRPr="00217080">
          <w:rPr>
            <w:rFonts w:ascii="Consolas" w:eastAsia="Times New Roman" w:hAnsi="Consolas" w:cs="Consolas"/>
            <w:sz w:val="23"/>
            <w:szCs w:val="23"/>
          </w:rPr>
          <w:t xml:space="preserve">           /       \  </w:t>
        </w:r>
      </w:ins>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112" w:author="Unknown"/>
          <w:rFonts w:ascii="Consolas" w:eastAsia="Times New Roman" w:hAnsi="Consolas" w:cs="Consolas"/>
          <w:sz w:val="23"/>
          <w:szCs w:val="23"/>
        </w:rPr>
      </w:pPr>
      <w:ins w:id="113" w:author="Unknown">
        <w:r w:rsidRPr="00217080">
          <w:rPr>
            <w:rFonts w:ascii="Consolas" w:eastAsia="Times New Roman" w:hAnsi="Consolas" w:cs="Consolas"/>
            <w:sz w:val="23"/>
            <w:szCs w:val="23"/>
          </w:rPr>
          <w:t xml:space="preserve">         15         30  </w:t>
        </w:r>
      </w:ins>
    </w:p>
    <w:p w:rsidR="00217080" w:rsidRPr="00217080" w:rsidRDefault="00217080" w:rsidP="00217080">
      <w:pPr>
        <w:spacing w:after="0" w:line="240" w:lineRule="auto"/>
        <w:jc w:val="left"/>
        <w:textAlignment w:val="baseline"/>
        <w:rPr>
          <w:ins w:id="114" w:author="Unknown"/>
          <w:rFonts w:ascii="Arial" w:eastAsia="Times New Roman" w:hAnsi="Arial" w:cs="Arial"/>
          <w:sz w:val="24"/>
          <w:szCs w:val="24"/>
        </w:rPr>
      </w:pPr>
      <w:ins w:id="115" w:author="Unknown">
        <w:r w:rsidRPr="00217080">
          <w:rPr>
            <w:rFonts w:ascii="Arial" w:eastAsia="Times New Roman" w:hAnsi="Arial" w:cs="Arial"/>
            <w:sz w:val="24"/>
            <w:szCs w:val="24"/>
          </w:rPr>
          <w:t>A Perfect Binary Tree of height h (where height is the number of nodes on the path from the root to leaf) has 2</w:t>
        </w:r>
        <w:r w:rsidRPr="00217080">
          <w:rPr>
            <w:rFonts w:ascii="Arial" w:eastAsia="Times New Roman" w:hAnsi="Arial" w:cs="Arial"/>
            <w:sz w:val="18"/>
            <w:szCs w:val="18"/>
            <w:bdr w:val="none" w:sz="0" w:space="0" w:color="auto" w:frame="1"/>
            <w:vertAlign w:val="superscript"/>
          </w:rPr>
          <w:t>h</w:t>
        </w:r>
        <w:r w:rsidRPr="00217080">
          <w:rPr>
            <w:rFonts w:ascii="Arial" w:eastAsia="Times New Roman" w:hAnsi="Arial" w:cs="Arial"/>
            <w:sz w:val="24"/>
            <w:szCs w:val="24"/>
          </w:rPr>
          <w:t> – 1 node.</w:t>
        </w:r>
      </w:ins>
    </w:p>
    <w:p w:rsidR="00217080" w:rsidRPr="00217080" w:rsidRDefault="00217080" w:rsidP="00217080">
      <w:pPr>
        <w:spacing w:after="150" w:line="240" w:lineRule="auto"/>
        <w:jc w:val="left"/>
        <w:textAlignment w:val="baseline"/>
        <w:rPr>
          <w:ins w:id="116" w:author="Unknown"/>
          <w:rFonts w:ascii="Arial" w:eastAsia="Times New Roman" w:hAnsi="Arial" w:cs="Arial"/>
          <w:sz w:val="24"/>
          <w:szCs w:val="24"/>
        </w:rPr>
      </w:pPr>
      <w:ins w:id="117" w:author="Unknown">
        <w:r w:rsidRPr="00217080">
          <w:rPr>
            <w:rFonts w:ascii="Arial" w:eastAsia="Times New Roman" w:hAnsi="Arial" w:cs="Arial"/>
            <w:sz w:val="24"/>
            <w:szCs w:val="24"/>
          </w:rPr>
          <w:t xml:space="preserve">Example of a Perfect binary tree is ancestors in the family. Keep a person at root, parents as children, </w:t>
        </w:r>
        <w:proofErr w:type="gramStart"/>
        <w:r w:rsidRPr="00217080">
          <w:rPr>
            <w:rFonts w:ascii="Arial" w:eastAsia="Times New Roman" w:hAnsi="Arial" w:cs="Arial"/>
            <w:sz w:val="24"/>
            <w:szCs w:val="24"/>
          </w:rPr>
          <w:t>parents</w:t>
        </w:r>
        <w:proofErr w:type="gramEnd"/>
        <w:r w:rsidRPr="00217080">
          <w:rPr>
            <w:rFonts w:ascii="Arial" w:eastAsia="Times New Roman" w:hAnsi="Arial" w:cs="Arial"/>
            <w:sz w:val="24"/>
            <w:szCs w:val="24"/>
          </w:rPr>
          <w:t xml:space="preserve"> of parents as their children.</w:t>
        </w:r>
      </w:ins>
    </w:p>
    <w:p w:rsidR="00217080" w:rsidRPr="00217080" w:rsidRDefault="00217080" w:rsidP="00217080">
      <w:pPr>
        <w:spacing w:after="0" w:line="240" w:lineRule="auto"/>
        <w:jc w:val="left"/>
        <w:textAlignment w:val="baseline"/>
        <w:rPr>
          <w:ins w:id="118" w:author="Unknown"/>
          <w:rFonts w:ascii="Arial" w:eastAsia="Times New Roman" w:hAnsi="Arial" w:cs="Arial"/>
          <w:sz w:val="24"/>
          <w:szCs w:val="24"/>
        </w:rPr>
      </w:pPr>
      <w:ins w:id="119" w:author="Unknown">
        <w:r w:rsidRPr="00217080">
          <w:rPr>
            <w:rFonts w:ascii="Arial" w:eastAsia="Times New Roman" w:hAnsi="Arial" w:cs="Arial"/>
            <w:sz w:val="24"/>
            <w:szCs w:val="24"/>
          </w:rPr>
          <w:br/>
        </w:r>
        <w:r w:rsidRPr="00217080">
          <w:rPr>
            <w:rFonts w:ascii="Arial" w:eastAsia="Times New Roman" w:hAnsi="Arial" w:cs="Arial"/>
            <w:sz w:val="24"/>
            <w:szCs w:val="24"/>
          </w:rPr>
          <w:br/>
        </w:r>
        <w:r w:rsidRPr="00217080">
          <w:rPr>
            <w:rFonts w:ascii="Arial" w:eastAsia="Times New Roman" w:hAnsi="Arial" w:cs="Arial"/>
            <w:b/>
            <w:bCs/>
            <w:sz w:val="24"/>
            <w:szCs w:val="24"/>
          </w:rPr>
          <w:t>Balanced Binary Tree</w:t>
        </w:r>
        <w:r w:rsidRPr="00217080">
          <w:rPr>
            <w:rFonts w:ascii="Arial" w:eastAsia="Times New Roman" w:hAnsi="Arial" w:cs="Arial"/>
            <w:sz w:val="24"/>
            <w:szCs w:val="24"/>
          </w:rPr>
          <w:br/>
          <w:t xml:space="preserve">A binary tree is balanced if the height of the tree is </w:t>
        </w:r>
        <w:proofErr w:type="gramStart"/>
        <w:r w:rsidRPr="00217080">
          <w:rPr>
            <w:rFonts w:ascii="Arial" w:eastAsia="Times New Roman" w:hAnsi="Arial" w:cs="Arial"/>
            <w:sz w:val="24"/>
            <w:szCs w:val="24"/>
          </w:rPr>
          <w:t>O(</w:t>
        </w:r>
        <w:proofErr w:type="gramEnd"/>
        <w:r w:rsidRPr="00217080">
          <w:rPr>
            <w:rFonts w:ascii="Arial" w:eastAsia="Times New Roman" w:hAnsi="Arial" w:cs="Arial"/>
            <w:sz w:val="24"/>
            <w:szCs w:val="24"/>
          </w:rPr>
          <w:t xml:space="preserve">Log n) where n is the number of nodes. For Example, AVL tree maintains </w:t>
        </w:r>
        <w:proofErr w:type="gramStart"/>
        <w:r w:rsidRPr="00217080">
          <w:rPr>
            <w:rFonts w:ascii="Arial" w:eastAsia="Times New Roman" w:hAnsi="Arial" w:cs="Arial"/>
            <w:sz w:val="24"/>
            <w:szCs w:val="24"/>
          </w:rPr>
          <w:t>O(</w:t>
        </w:r>
        <w:proofErr w:type="gramEnd"/>
        <w:r w:rsidRPr="00217080">
          <w:rPr>
            <w:rFonts w:ascii="Arial" w:eastAsia="Times New Roman" w:hAnsi="Arial" w:cs="Arial"/>
            <w:sz w:val="24"/>
            <w:szCs w:val="24"/>
          </w:rPr>
          <w:t xml:space="preserve">Log n) height by making sure that the difference between heights of left and right </w:t>
        </w:r>
        <w:proofErr w:type="spellStart"/>
        <w:r w:rsidRPr="00217080">
          <w:rPr>
            <w:rFonts w:ascii="Arial" w:eastAsia="Times New Roman" w:hAnsi="Arial" w:cs="Arial"/>
            <w:sz w:val="24"/>
            <w:szCs w:val="24"/>
          </w:rPr>
          <w:t>subtrees</w:t>
        </w:r>
        <w:proofErr w:type="spellEnd"/>
        <w:r w:rsidRPr="00217080">
          <w:rPr>
            <w:rFonts w:ascii="Arial" w:eastAsia="Times New Roman" w:hAnsi="Arial" w:cs="Arial"/>
            <w:sz w:val="24"/>
            <w:szCs w:val="24"/>
          </w:rPr>
          <w:t xml:space="preserve"> is </w:t>
        </w:r>
        <w:proofErr w:type="spellStart"/>
        <w:r w:rsidRPr="00217080">
          <w:rPr>
            <w:rFonts w:ascii="Arial" w:eastAsia="Times New Roman" w:hAnsi="Arial" w:cs="Arial"/>
            <w:sz w:val="24"/>
            <w:szCs w:val="24"/>
          </w:rPr>
          <w:t>atmost</w:t>
        </w:r>
        <w:proofErr w:type="spellEnd"/>
        <w:r w:rsidRPr="00217080">
          <w:rPr>
            <w:rFonts w:ascii="Arial" w:eastAsia="Times New Roman" w:hAnsi="Arial" w:cs="Arial"/>
            <w:sz w:val="24"/>
            <w:szCs w:val="24"/>
          </w:rPr>
          <w:t xml:space="preserve"> 1. Red-Black trees maintain </w:t>
        </w:r>
        <w:proofErr w:type="gramStart"/>
        <w:r w:rsidRPr="00217080">
          <w:rPr>
            <w:rFonts w:ascii="Arial" w:eastAsia="Times New Roman" w:hAnsi="Arial" w:cs="Arial"/>
            <w:sz w:val="24"/>
            <w:szCs w:val="24"/>
          </w:rPr>
          <w:t>O(</w:t>
        </w:r>
        <w:proofErr w:type="gramEnd"/>
        <w:r w:rsidRPr="00217080">
          <w:rPr>
            <w:rFonts w:ascii="Arial" w:eastAsia="Times New Roman" w:hAnsi="Arial" w:cs="Arial"/>
            <w:sz w:val="24"/>
            <w:szCs w:val="24"/>
          </w:rPr>
          <w:t xml:space="preserve">Log n) height by making sure that the number of Black nodes on every root to leaf paths are same and there are no adjacent red nodes. Balanced Binary Search trees are performance wise good as they provide </w:t>
        </w:r>
        <w:proofErr w:type="gramStart"/>
        <w:r w:rsidRPr="00217080">
          <w:rPr>
            <w:rFonts w:ascii="Arial" w:eastAsia="Times New Roman" w:hAnsi="Arial" w:cs="Arial"/>
            <w:sz w:val="24"/>
            <w:szCs w:val="24"/>
          </w:rPr>
          <w:t>O(</w:t>
        </w:r>
        <w:proofErr w:type="gramEnd"/>
        <w:r w:rsidRPr="00217080">
          <w:rPr>
            <w:rFonts w:ascii="Arial" w:eastAsia="Times New Roman" w:hAnsi="Arial" w:cs="Arial"/>
            <w:sz w:val="24"/>
            <w:szCs w:val="24"/>
          </w:rPr>
          <w:t>log n) time for search, insert and delete.</w:t>
        </w:r>
      </w:ins>
    </w:p>
    <w:p w:rsidR="00217080" w:rsidRPr="00217080" w:rsidRDefault="00217080" w:rsidP="00217080">
      <w:pPr>
        <w:spacing w:after="0" w:line="240" w:lineRule="auto"/>
        <w:jc w:val="left"/>
        <w:textAlignment w:val="baseline"/>
        <w:rPr>
          <w:ins w:id="120" w:author="Unknown"/>
          <w:rFonts w:ascii="Arial" w:eastAsia="Times New Roman" w:hAnsi="Arial" w:cs="Arial"/>
          <w:sz w:val="24"/>
          <w:szCs w:val="24"/>
        </w:rPr>
      </w:pPr>
      <w:ins w:id="121" w:author="Unknown">
        <w:r w:rsidRPr="00217080">
          <w:rPr>
            <w:rFonts w:ascii="Arial" w:eastAsia="Times New Roman" w:hAnsi="Arial" w:cs="Arial"/>
            <w:sz w:val="24"/>
            <w:szCs w:val="24"/>
          </w:rPr>
          <w:br/>
        </w:r>
        <w:r w:rsidRPr="00217080">
          <w:rPr>
            <w:rFonts w:ascii="Arial" w:eastAsia="Times New Roman" w:hAnsi="Arial" w:cs="Arial"/>
            <w:sz w:val="24"/>
            <w:szCs w:val="24"/>
          </w:rPr>
          <w:br/>
        </w:r>
        <w:proofErr w:type="gramStart"/>
        <w:r w:rsidRPr="00217080">
          <w:rPr>
            <w:rFonts w:ascii="Arial" w:eastAsia="Times New Roman" w:hAnsi="Arial" w:cs="Arial"/>
            <w:b/>
            <w:bCs/>
            <w:sz w:val="24"/>
            <w:szCs w:val="24"/>
          </w:rPr>
          <w:t xml:space="preserve">A degenerate (or </w:t>
        </w:r>
      </w:ins>
      <w:proofErr w:type="spellStart"/>
      <w:r w:rsidR="00CA1CB3">
        <w:rPr>
          <w:rFonts w:ascii="Arial" w:eastAsia="Times New Roman" w:hAnsi="Arial" w:cs="Arial"/>
          <w:b/>
          <w:bCs/>
          <w:sz w:val="24"/>
          <w:szCs w:val="24"/>
        </w:rPr>
        <w:t>pathology</w:t>
      </w:r>
      <w:ins w:id="122" w:author="Unknown">
        <w:r w:rsidRPr="00217080">
          <w:rPr>
            <w:rFonts w:ascii="Arial" w:eastAsia="Times New Roman" w:hAnsi="Arial" w:cs="Arial"/>
            <w:b/>
            <w:bCs/>
            <w:sz w:val="24"/>
            <w:szCs w:val="24"/>
          </w:rPr>
          <w:t>ical</w:t>
        </w:r>
        <w:proofErr w:type="spellEnd"/>
        <w:r w:rsidRPr="00217080">
          <w:rPr>
            <w:rFonts w:ascii="Arial" w:eastAsia="Times New Roman" w:hAnsi="Arial" w:cs="Arial"/>
            <w:b/>
            <w:bCs/>
            <w:sz w:val="24"/>
            <w:szCs w:val="24"/>
          </w:rPr>
          <w:t>) tree </w:t>
        </w:r>
        <w:r w:rsidRPr="00217080">
          <w:rPr>
            <w:rFonts w:ascii="Arial" w:eastAsia="Times New Roman" w:hAnsi="Arial" w:cs="Arial"/>
            <w:sz w:val="24"/>
            <w:szCs w:val="24"/>
          </w:rPr>
          <w:t>A Tree where every internal node has one child.</w:t>
        </w:r>
        <w:proofErr w:type="gramEnd"/>
        <w:r w:rsidRPr="00217080">
          <w:rPr>
            <w:rFonts w:ascii="Arial" w:eastAsia="Times New Roman" w:hAnsi="Arial" w:cs="Arial"/>
            <w:sz w:val="24"/>
            <w:szCs w:val="24"/>
          </w:rPr>
          <w:t xml:space="preserve"> Such trees are performance-wise same as linked list.</w:t>
        </w:r>
      </w:ins>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123" w:author="Unknown"/>
          <w:rFonts w:ascii="Consolas" w:eastAsia="Times New Roman" w:hAnsi="Consolas" w:cs="Consolas"/>
          <w:sz w:val="23"/>
          <w:szCs w:val="23"/>
        </w:rPr>
      </w:pPr>
      <w:ins w:id="124" w:author="Unknown">
        <w:r w:rsidRPr="00217080">
          <w:rPr>
            <w:rFonts w:ascii="Consolas" w:eastAsia="Times New Roman" w:hAnsi="Consolas" w:cs="Consolas"/>
            <w:sz w:val="23"/>
            <w:szCs w:val="23"/>
          </w:rPr>
          <w:t xml:space="preserve">      10</w:t>
        </w:r>
      </w:ins>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125" w:author="Unknown"/>
          <w:rFonts w:ascii="Consolas" w:eastAsia="Times New Roman" w:hAnsi="Consolas" w:cs="Consolas"/>
          <w:sz w:val="23"/>
          <w:szCs w:val="23"/>
        </w:rPr>
      </w:pPr>
      <w:ins w:id="126" w:author="Unknown">
        <w:r w:rsidRPr="00217080">
          <w:rPr>
            <w:rFonts w:ascii="Consolas" w:eastAsia="Times New Roman" w:hAnsi="Consolas" w:cs="Consolas"/>
            <w:sz w:val="23"/>
            <w:szCs w:val="23"/>
          </w:rPr>
          <w:t xml:space="preserve">      /</w:t>
        </w:r>
      </w:ins>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127" w:author="Unknown"/>
          <w:rFonts w:ascii="Consolas" w:eastAsia="Times New Roman" w:hAnsi="Consolas" w:cs="Consolas"/>
          <w:sz w:val="23"/>
          <w:szCs w:val="23"/>
        </w:rPr>
      </w:pPr>
      <w:ins w:id="128" w:author="Unknown">
        <w:r w:rsidRPr="00217080">
          <w:rPr>
            <w:rFonts w:ascii="Consolas" w:eastAsia="Times New Roman" w:hAnsi="Consolas" w:cs="Consolas"/>
            <w:sz w:val="23"/>
            <w:szCs w:val="23"/>
          </w:rPr>
          <w:t xml:space="preserve">    20</w:t>
        </w:r>
      </w:ins>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129" w:author="Unknown"/>
          <w:rFonts w:ascii="Consolas" w:eastAsia="Times New Roman" w:hAnsi="Consolas" w:cs="Consolas"/>
          <w:sz w:val="23"/>
          <w:szCs w:val="23"/>
        </w:rPr>
      </w:pPr>
      <w:ins w:id="130" w:author="Unknown">
        <w:r w:rsidRPr="00217080">
          <w:rPr>
            <w:rFonts w:ascii="Consolas" w:eastAsia="Times New Roman" w:hAnsi="Consolas" w:cs="Consolas"/>
            <w:sz w:val="23"/>
            <w:szCs w:val="23"/>
          </w:rPr>
          <w:t xml:space="preserve">     \</w:t>
        </w:r>
      </w:ins>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131" w:author="Unknown"/>
          <w:rFonts w:ascii="Consolas" w:eastAsia="Times New Roman" w:hAnsi="Consolas" w:cs="Consolas"/>
          <w:sz w:val="23"/>
          <w:szCs w:val="23"/>
        </w:rPr>
      </w:pPr>
      <w:ins w:id="132" w:author="Unknown">
        <w:r w:rsidRPr="00217080">
          <w:rPr>
            <w:rFonts w:ascii="Consolas" w:eastAsia="Times New Roman" w:hAnsi="Consolas" w:cs="Consolas"/>
            <w:sz w:val="23"/>
            <w:szCs w:val="23"/>
          </w:rPr>
          <w:t xml:space="preserve">     30</w:t>
        </w:r>
      </w:ins>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133" w:author="Unknown"/>
          <w:rFonts w:ascii="Consolas" w:eastAsia="Times New Roman" w:hAnsi="Consolas" w:cs="Consolas"/>
          <w:sz w:val="23"/>
          <w:szCs w:val="23"/>
        </w:rPr>
      </w:pPr>
      <w:ins w:id="134" w:author="Unknown">
        <w:r w:rsidRPr="00217080">
          <w:rPr>
            <w:rFonts w:ascii="Consolas" w:eastAsia="Times New Roman" w:hAnsi="Consolas" w:cs="Consolas"/>
            <w:sz w:val="23"/>
            <w:szCs w:val="23"/>
          </w:rPr>
          <w:t xml:space="preserve">      \</w:t>
        </w:r>
      </w:ins>
    </w:p>
    <w:p w:rsidR="00217080" w:rsidRPr="00217080" w:rsidRDefault="00217080" w:rsidP="002170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135" w:author="Unknown"/>
          <w:rFonts w:ascii="Consolas" w:eastAsia="Times New Roman" w:hAnsi="Consolas" w:cs="Consolas"/>
          <w:sz w:val="23"/>
          <w:szCs w:val="23"/>
        </w:rPr>
      </w:pPr>
      <w:ins w:id="136" w:author="Unknown">
        <w:r w:rsidRPr="00217080">
          <w:rPr>
            <w:rFonts w:ascii="Consolas" w:eastAsia="Times New Roman" w:hAnsi="Consolas" w:cs="Consolas"/>
            <w:sz w:val="23"/>
            <w:szCs w:val="23"/>
          </w:rPr>
          <w:t xml:space="preserve">      40 </w:t>
        </w:r>
      </w:ins>
    </w:p>
    <w:p w:rsidR="00217080" w:rsidRDefault="00217080"/>
    <w:p w:rsidR="00FC67F7" w:rsidRPr="00FC67F7" w:rsidRDefault="00FC67F7" w:rsidP="00FC67F7">
      <w:pPr>
        <w:spacing w:after="225" w:line="240" w:lineRule="auto"/>
        <w:jc w:val="left"/>
        <w:textAlignment w:val="baseline"/>
        <w:outlineLvl w:val="0"/>
        <w:rPr>
          <w:rFonts w:ascii="Times New Roman" w:eastAsia="Times New Roman" w:hAnsi="Times New Roman" w:cs="Times New Roman"/>
          <w:kern w:val="36"/>
          <w:sz w:val="42"/>
          <w:szCs w:val="42"/>
        </w:rPr>
      </w:pPr>
      <w:r w:rsidRPr="00FC67F7">
        <w:rPr>
          <w:rFonts w:ascii="Times New Roman" w:eastAsia="Times New Roman" w:hAnsi="Times New Roman" w:cs="Times New Roman"/>
          <w:kern w:val="36"/>
          <w:sz w:val="42"/>
          <w:szCs w:val="42"/>
        </w:rPr>
        <w:t>Enumeration of Binary Trees</w:t>
      </w:r>
    </w:p>
    <w:p w:rsidR="00FC67F7" w:rsidRPr="00FC67F7" w:rsidRDefault="00FC67F7" w:rsidP="00FC67F7">
      <w:pPr>
        <w:spacing w:after="150" w:line="240" w:lineRule="auto"/>
        <w:jc w:val="left"/>
        <w:textAlignment w:val="baseline"/>
        <w:rPr>
          <w:rFonts w:ascii="Arial" w:eastAsia="Times New Roman" w:hAnsi="Arial" w:cs="Arial"/>
          <w:sz w:val="24"/>
          <w:szCs w:val="24"/>
        </w:rPr>
      </w:pPr>
      <w:r w:rsidRPr="00FC67F7">
        <w:rPr>
          <w:rFonts w:ascii="Arial" w:eastAsia="Times New Roman" w:hAnsi="Arial" w:cs="Arial"/>
          <w:sz w:val="24"/>
          <w:szCs w:val="24"/>
        </w:rPr>
        <w:t>A Binary Tree is labeled if every node is assigned a label and a Binary Tree is unlabeled if nodes are not assigned any label.</w:t>
      </w:r>
    </w:p>
    <w:p w:rsidR="00FC67F7" w:rsidRPr="00FC67F7" w:rsidRDefault="00FC67F7" w:rsidP="00FC67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nsolas"/>
          <w:sz w:val="23"/>
          <w:szCs w:val="23"/>
        </w:rPr>
      </w:pPr>
      <w:r w:rsidRPr="00FC67F7">
        <w:rPr>
          <w:rFonts w:ascii="Consolas" w:eastAsia="Times New Roman" w:hAnsi="Consolas" w:cs="Consolas"/>
          <w:sz w:val="23"/>
          <w:szCs w:val="23"/>
        </w:rPr>
        <w:t>Below two are considered same unlabeled trees</w:t>
      </w:r>
    </w:p>
    <w:p w:rsidR="00FC67F7" w:rsidRPr="00FC67F7" w:rsidRDefault="00FC67F7" w:rsidP="00FC67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nsolas"/>
          <w:sz w:val="23"/>
          <w:szCs w:val="23"/>
        </w:rPr>
      </w:pPr>
      <w:r w:rsidRPr="00FC67F7">
        <w:rPr>
          <w:rFonts w:ascii="Consolas" w:eastAsia="Times New Roman" w:hAnsi="Consolas" w:cs="Consolas"/>
          <w:sz w:val="23"/>
          <w:szCs w:val="23"/>
        </w:rPr>
        <w:t xml:space="preserve">    </w:t>
      </w:r>
      <w:proofErr w:type="gramStart"/>
      <w:r w:rsidRPr="00FC67F7">
        <w:rPr>
          <w:rFonts w:ascii="Consolas" w:eastAsia="Times New Roman" w:hAnsi="Consolas" w:cs="Consolas"/>
          <w:sz w:val="23"/>
          <w:szCs w:val="23"/>
        </w:rPr>
        <w:t>o</w:t>
      </w:r>
      <w:proofErr w:type="gramEnd"/>
      <w:r w:rsidRPr="00FC67F7">
        <w:rPr>
          <w:rFonts w:ascii="Consolas" w:eastAsia="Times New Roman" w:hAnsi="Consolas" w:cs="Consolas"/>
          <w:sz w:val="23"/>
          <w:szCs w:val="23"/>
        </w:rPr>
        <w:t xml:space="preserve">                 </w:t>
      </w:r>
      <w:proofErr w:type="spellStart"/>
      <w:r w:rsidRPr="00FC67F7">
        <w:rPr>
          <w:rFonts w:ascii="Consolas" w:eastAsia="Times New Roman" w:hAnsi="Consolas" w:cs="Consolas"/>
          <w:sz w:val="23"/>
          <w:szCs w:val="23"/>
        </w:rPr>
        <w:t>o</w:t>
      </w:r>
      <w:proofErr w:type="spellEnd"/>
    </w:p>
    <w:p w:rsidR="00FC67F7" w:rsidRPr="00FC67F7" w:rsidRDefault="00FC67F7" w:rsidP="00FC67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nsolas"/>
          <w:sz w:val="23"/>
          <w:szCs w:val="23"/>
        </w:rPr>
      </w:pPr>
      <w:r w:rsidRPr="00FC67F7">
        <w:rPr>
          <w:rFonts w:ascii="Consolas" w:eastAsia="Times New Roman" w:hAnsi="Consolas" w:cs="Consolas"/>
          <w:sz w:val="23"/>
          <w:szCs w:val="23"/>
        </w:rPr>
        <w:t xml:space="preserve">  /   \             /   \ </w:t>
      </w:r>
    </w:p>
    <w:p w:rsidR="00FC67F7" w:rsidRPr="00FC67F7" w:rsidRDefault="00FC67F7" w:rsidP="00FC67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nsolas"/>
          <w:sz w:val="23"/>
          <w:szCs w:val="23"/>
        </w:rPr>
      </w:pPr>
      <w:r w:rsidRPr="00FC67F7">
        <w:rPr>
          <w:rFonts w:ascii="Consolas" w:eastAsia="Times New Roman" w:hAnsi="Consolas" w:cs="Consolas"/>
          <w:sz w:val="23"/>
          <w:szCs w:val="23"/>
        </w:rPr>
        <w:t xml:space="preserve"> </w:t>
      </w:r>
      <w:proofErr w:type="gramStart"/>
      <w:r w:rsidRPr="00FC67F7">
        <w:rPr>
          <w:rFonts w:ascii="Consolas" w:eastAsia="Times New Roman" w:hAnsi="Consolas" w:cs="Consolas"/>
          <w:sz w:val="23"/>
          <w:szCs w:val="23"/>
        </w:rPr>
        <w:t>o</w:t>
      </w:r>
      <w:proofErr w:type="gramEnd"/>
      <w:r w:rsidRPr="00FC67F7">
        <w:rPr>
          <w:rFonts w:ascii="Consolas" w:eastAsia="Times New Roman" w:hAnsi="Consolas" w:cs="Consolas"/>
          <w:sz w:val="23"/>
          <w:szCs w:val="23"/>
        </w:rPr>
        <w:t xml:space="preserve">     </w:t>
      </w:r>
      <w:proofErr w:type="spellStart"/>
      <w:r w:rsidRPr="00FC67F7">
        <w:rPr>
          <w:rFonts w:ascii="Consolas" w:eastAsia="Times New Roman" w:hAnsi="Consolas" w:cs="Consolas"/>
          <w:sz w:val="23"/>
          <w:szCs w:val="23"/>
        </w:rPr>
        <w:t>o</w:t>
      </w:r>
      <w:proofErr w:type="spellEnd"/>
      <w:r w:rsidRPr="00FC67F7">
        <w:rPr>
          <w:rFonts w:ascii="Consolas" w:eastAsia="Times New Roman" w:hAnsi="Consolas" w:cs="Consolas"/>
          <w:sz w:val="23"/>
          <w:szCs w:val="23"/>
        </w:rPr>
        <w:t xml:space="preserve">           </w:t>
      </w:r>
      <w:proofErr w:type="spellStart"/>
      <w:r w:rsidRPr="00FC67F7">
        <w:rPr>
          <w:rFonts w:ascii="Consolas" w:eastAsia="Times New Roman" w:hAnsi="Consolas" w:cs="Consolas"/>
          <w:sz w:val="23"/>
          <w:szCs w:val="23"/>
        </w:rPr>
        <w:t>o</w:t>
      </w:r>
      <w:proofErr w:type="spellEnd"/>
      <w:r w:rsidRPr="00FC67F7">
        <w:rPr>
          <w:rFonts w:ascii="Consolas" w:eastAsia="Times New Roman" w:hAnsi="Consolas" w:cs="Consolas"/>
          <w:sz w:val="23"/>
          <w:szCs w:val="23"/>
        </w:rPr>
        <w:t xml:space="preserve">     </w:t>
      </w:r>
      <w:proofErr w:type="spellStart"/>
      <w:r w:rsidRPr="00FC67F7">
        <w:rPr>
          <w:rFonts w:ascii="Consolas" w:eastAsia="Times New Roman" w:hAnsi="Consolas" w:cs="Consolas"/>
          <w:sz w:val="23"/>
          <w:szCs w:val="23"/>
        </w:rPr>
        <w:t>o</w:t>
      </w:r>
      <w:proofErr w:type="spellEnd"/>
      <w:r w:rsidRPr="00FC67F7">
        <w:rPr>
          <w:rFonts w:ascii="Consolas" w:eastAsia="Times New Roman" w:hAnsi="Consolas" w:cs="Consolas"/>
          <w:sz w:val="23"/>
          <w:szCs w:val="23"/>
        </w:rPr>
        <w:t xml:space="preserve"> </w:t>
      </w:r>
    </w:p>
    <w:p w:rsidR="00FC67F7" w:rsidRPr="00FC67F7" w:rsidRDefault="00FC67F7" w:rsidP="00FC67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nsolas"/>
          <w:sz w:val="23"/>
          <w:szCs w:val="23"/>
        </w:rPr>
      </w:pPr>
    </w:p>
    <w:p w:rsidR="00FC67F7" w:rsidRPr="00FC67F7" w:rsidRDefault="00FC67F7" w:rsidP="00FC67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nsolas"/>
          <w:sz w:val="23"/>
          <w:szCs w:val="23"/>
        </w:rPr>
      </w:pPr>
      <w:r w:rsidRPr="00FC67F7">
        <w:rPr>
          <w:rFonts w:ascii="Consolas" w:eastAsia="Times New Roman" w:hAnsi="Consolas" w:cs="Consolas"/>
          <w:sz w:val="23"/>
          <w:szCs w:val="23"/>
        </w:rPr>
        <w:t>Below two are considered different labeled trees</w:t>
      </w:r>
    </w:p>
    <w:p w:rsidR="00FC67F7" w:rsidRPr="00FC67F7" w:rsidRDefault="00FC67F7" w:rsidP="00FC67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nsolas"/>
          <w:sz w:val="23"/>
          <w:szCs w:val="23"/>
        </w:rPr>
      </w:pPr>
      <w:r w:rsidRPr="00FC67F7">
        <w:rPr>
          <w:rFonts w:ascii="Consolas" w:eastAsia="Times New Roman" w:hAnsi="Consolas" w:cs="Consolas"/>
          <w:sz w:val="23"/>
          <w:szCs w:val="23"/>
        </w:rPr>
        <w:t xml:space="preserve">    A                C</w:t>
      </w:r>
    </w:p>
    <w:p w:rsidR="00FC67F7" w:rsidRPr="00FC67F7" w:rsidRDefault="00FC67F7" w:rsidP="00FC67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nsolas"/>
          <w:sz w:val="23"/>
          <w:szCs w:val="23"/>
        </w:rPr>
      </w:pPr>
      <w:r w:rsidRPr="00FC67F7">
        <w:rPr>
          <w:rFonts w:ascii="Consolas" w:eastAsia="Times New Roman" w:hAnsi="Consolas" w:cs="Consolas"/>
          <w:sz w:val="23"/>
          <w:szCs w:val="23"/>
        </w:rPr>
        <w:t xml:space="preserve">  /   \             /  \ </w:t>
      </w:r>
    </w:p>
    <w:p w:rsidR="00FC67F7" w:rsidRPr="00FC67F7" w:rsidRDefault="00FC67F7" w:rsidP="00FC67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nsolas"/>
          <w:sz w:val="23"/>
          <w:szCs w:val="23"/>
        </w:rPr>
      </w:pPr>
      <w:r w:rsidRPr="00FC67F7">
        <w:rPr>
          <w:rFonts w:ascii="Consolas" w:eastAsia="Times New Roman" w:hAnsi="Consolas" w:cs="Consolas"/>
          <w:sz w:val="23"/>
          <w:szCs w:val="23"/>
        </w:rPr>
        <w:t xml:space="preserve"> B     C           A    B </w:t>
      </w:r>
    </w:p>
    <w:p w:rsidR="00FC67F7" w:rsidRPr="00FC67F7" w:rsidRDefault="00FC67F7" w:rsidP="00FC67F7">
      <w:pPr>
        <w:spacing w:after="0" w:line="240" w:lineRule="auto"/>
        <w:jc w:val="left"/>
        <w:textAlignment w:val="baseline"/>
        <w:rPr>
          <w:rFonts w:ascii="Arial" w:eastAsia="Times New Roman" w:hAnsi="Arial" w:cs="Arial"/>
          <w:sz w:val="24"/>
          <w:szCs w:val="24"/>
        </w:rPr>
      </w:pPr>
      <w:r w:rsidRPr="00FC67F7">
        <w:rPr>
          <w:rFonts w:ascii="Arial" w:eastAsia="Times New Roman" w:hAnsi="Arial" w:cs="Arial"/>
          <w:b/>
          <w:bCs/>
          <w:sz w:val="24"/>
          <w:szCs w:val="24"/>
        </w:rPr>
        <w:t>How many different Unlabeled Binary Trees can be there with n nodes?</w:t>
      </w:r>
    </w:p>
    <w:p w:rsidR="00FC67F7" w:rsidRPr="00FC67F7" w:rsidRDefault="00FC67F7" w:rsidP="00FC67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nsolas"/>
          <w:sz w:val="23"/>
          <w:szCs w:val="23"/>
        </w:rPr>
      </w:pPr>
      <w:r w:rsidRPr="00FC67F7">
        <w:rPr>
          <w:rFonts w:ascii="Consolas" w:eastAsia="Times New Roman" w:hAnsi="Consolas" w:cs="Consolas"/>
          <w:sz w:val="23"/>
          <w:szCs w:val="23"/>
        </w:rPr>
        <w:t xml:space="preserve">For </w:t>
      </w:r>
      <w:proofErr w:type="gramStart"/>
      <w:r w:rsidRPr="00FC67F7">
        <w:rPr>
          <w:rFonts w:ascii="Consolas" w:eastAsia="Times New Roman" w:hAnsi="Consolas" w:cs="Consolas"/>
          <w:sz w:val="23"/>
          <w:szCs w:val="23"/>
        </w:rPr>
        <w:t>n  =</w:t>
      </w:r>
      <w:proofErr w:type="gramEnd"/>
      <w:r w:rsidRPr="00FC67F7">
        <w:rPr>
          <w:rFonts w:ascii="Consolas" w:eastAsia="Times New Roman" w:hAnsi="Consolas" w:cs="Consolas"/>
          <w:sz w:val="23"/>
          <w:szCs w:val="23"/>
        </w:rPr>
        <w:t xml:space="preserve"> 1, there is only one tree</w:t>
      </w:r>
    </w:p>
    <w:p w:rsidR="00FC67F7" w:rsidRPr="00FC67F7" w:rsidRDefault="00FC67F7" w:rsidP="00FC67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nsolas"/>
          <w:sz w:val="23"/>
          <w:szCs w:val="23"/>
        </w:rPr>
      </w:pPr>
      <w:r w:rsidRPr="00FC67F7">
        <w:rPr>
          <w:rFonts w:ascii="Consolas" w:eastAsia="Times New Roman" w:hAnsi="Consolas" w:cs="Consolas"/>
          <w:sz w:val="23"/>
          <w:szCs w:val="23"/>
        </w:rPr>
        <w:t xml:space="preserve">   </w:t>
      </w:r>
      <w:proofErr w:type="gramStart"/>
      <w:r w:rsidRPr="00FC67F7">
        <w:rPr>
          <w:rFonts w:ascii="Consolas" w:eastAsia="Times New Roman" w:hAnsi="Consolas" w:cs="Consolas"/>
          <w:sz w:val="23"/>
          <w:szCs w:val="23"/>
        </w:rPr>
        <w:t>o</w:t>
      </w:r>
      <w:proofErr w:type="gramEnd"/>
    </w:p>
    <w:p w:rsidR="00FC67F7" w:rsidRPr="00FC67F7" w:rsidRDefault="00FC67F7" w:rsidP="00FC67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nsolas"/>
          <w:sz w:val="23"/>
          <w:szCs w:val="23"/>
        </w:rPr>
      </w:pPr>
    </w:p>
    <w:p w:rsidR="00FC67F7" w:rsidRPr="00FC67F7" w:rsidRDefault="00FC67F7" w:rsidP="00FC67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nsolas"/>
          <w:sz w:val="23"/>
          <w:szCs w:val="23"/>
        </w:rPr>
      </w:pPr>
      <w:r w:rsidRPr="00FC67F7">
        <w:rPr>
          <w:rFonts w:ascii="Consolas" w:eastAsia="Times New Roman" w:hAnsi="Consolas" w:cs="Consolas"/>
          <w:sz w:val="23"/>
          <w:szCs w:val="23"/>
        </w:rPr>
        <w:t xml:space="preserve">For </w:t>
      </w:r>
      <w:proofErr w:type="gramStart"/>
      <w:r w:rsidRPr="00FC67F7">
        <w:rPr>
          <w:rFonts w:ascii="Consolas" w:eastAsia="Times New Roman" w:hAnsi="Consolas" w:cs="Consolas"/>
          <w:sz w:val="23"/>
          <w:szCs w:val="23"/>
        </w:rPr>
        <w:t>n  =</w:t>
      </w:r>
      <w:proofErr w:type="gramEnd"/>
      <w:r w:rsidRPr="00FC67F7">
        <w:rPr>
          <w:rFonts w:ascii="Consolas" w:eastAsia="Times New Roman" w:hAnsi="Consolas" w:cs="Consolas"/>
          <w:sz w:val="23"/>
          <w:szCs w:val="23"/>
        </w:rPr>
        <w:t xml:space="preserve"> 2, there are two trees</w:t>
      </w:r>
    </w:p>
    <w:p w:rsidR="00FC67F7" w:rsidRPr="00FC67F7" w:rsidRDefault="00FC67F7" w:rsidP="00FC67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nsolas"/>
          <w:sz w:val="23"/>
          <w:szCs w:val="23"/>
        </w:rPr>
      </w:pPr>
      <w:r w:rsidRPr="00FC67F7">
        <w:rPr>
          <w:rFonts w:ascii="Consolas" w:eastAsia="Times New Roman" w:hAnsi="Consolas" w:cs="Consolas"/>
          <w:sz w:val="23"/>
          <w:szCs w:val="23"/>
        </w:rPr>
        <w:t xml:space="preserve">   </w:t>
      </w:r>
      <w:proofErr w:type="gramStart"/>
      <w:r w:rsidRPr="00FC67F7">
        <w:rPr>
          <w:rFonts w:ascii="Consolas" w:eastAsia="Times New Roman" w:hAnsi="Consolas" w:cs="Consolas"/>
          <w:sz w:val="23"/>
          <w:szCs w:val="23"/>
        </w:rPr>
        <w:t>o</w:t>
      </w:r>
      <w:proofErr w:type="gramEnd"/>
      <w:r w:rsidRPr="00FC67F7">
        <w:rPr>
          <w:rFonts w:ascii="Consolas" w:eastAsia="Times New Roman" w:hAnsi="Consolas" w:cs="Consolas"/>
          <w:sz w:val="23"/>
          <w:szCs w:val="23"/>
        </w:rPr>
        <w:t xml:space="preserve">      </w:t>
      </w:r>
      <w:proofErr w:type="spellStart"/>
      <w:r w:rsidRPr="00FC67F7">
        <w:rPr>
          <w:rFonts w:ascii="Consolas" w:eastAsia="Times New Roman" w:hAnsi="Consolas" w:cs="Consolas"/>
          <w:sz w:val="23"/>
          <w:szCs w:val="23"/>
        </w:rPr>
        <w:t>o</w:t>
      </w:r>
      <w:proofErr w:type="spellEnd"/>
    </w:p>
    <w:p w:rsidR="00FC67F7" w:rsidRPr="00FC67F7" w:rsidRDefault="00FC67F7" w:rsidP="00FC67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nsolas"/>
          <w:sz w:val="23"/>
          <w:szCs w:val="23"/>
        </w:rPr>
      </w:pPr>
      <w:r w:rsidRPr="00FC67F7">
        <w:rPr>
          <w:rFonts w:ascii="Consolas" w:eastAsia="Times New Roman" w:hAnsi="Consolas" w:cs="Consolas"/>
          <w:sz w:val="23"/>
          <w:szCs w:val="23"/>
        </w:rPr>
        <w:t xml:space="preserve">  /        \  </w:t>
      </w:r>
    </w:p>
    <w:p w:rsidR="00FC67F7" w:rsidRPr="00FC67F7" w:rsidRDefault="00FC67F7" w:rsidP="00FC67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nsolas"/>
          <w:sz w:val="23"/>
          <w:szCs w:val="23"/>
        </w:rPr>
      </w:pPr>
      <w:r w:rsidRPr="00FC67F7">
        <w:rPr>
          <w:rFonts w:ascii="Consolas" w:eastAsia="Times New Roman" w:hAnsi="Consolas" w:cs="Consolas"/>
          <w:sz w:val="23"/>
          <w:szCs w:val="23"/>
        </w:rPr>
        <w:t xml:space="preserve"> </w:t>
      </w:r>
      <w:proofErr w:type="gramStart"/>
      <w:r w:rsidRPr="00FC67F7">
        <w:rPr>
          <w:rFonts w:ascii="Consolas" w:eastAsia="Times New Roman" w:hAnsi="Consolas" w:cs="Consolas"/>
          <w:sz w:val="23"/>
          <w:szCs w:val="23"/>
        </w:rPr>
        <w:t>o</w:t>
      </w:r>
      <w:proofErr w:type="gramEnd"/>
      <w:r w:rsidRPr="00FC67F7">
        <w:rPr>
          <w:rFonts w:ascii="Consolas" w:eastAsia="Times New Roman" w:hAnsi="Consolas" w:cs="Consolas"/>
          <w:sz w:val="23"/>
          <w:szCs w:val="23"/>
        </w:rPr>
        <w:t xml:space="preserve">          </w:t>
      </w:r>
      <w:proofErr w:type="spellStart"/>
      <w:r w:rsidRPr="00FC67F7">
        <w:rPr>
          <w:rFonts w:ascii="Consolas" w:eastAsia="Times New Roman" w:hAnsi="Consolas" w:cs="Consolas"/>
          <w:sz w:val="23"/>
          <w:szCs w:val="23"/>
        </w:rPr>
        <w:t>o</w:t>
      </w:r>
      <w:proofErr w:type="spellEnd"/>
    </w:p>
    <w:p w:rsidR="00FC67F7" w:rsidRPr="00FC67F7" w:rsidRDefault="00FC67F7" w:rsidP="00FC67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nsolas"/>
          <w:sz w:val="23"/>
          <w:szCs w:val="23"/>
        </w:rPr>
      </w:pPr>
    </w:p>
    <w:p w:rsidR="00FC67F7" w:rsidRPr="00FC67F7" w:rsidRDefault="00FC67F7" w:rsidP="00FC67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nsolas"/>
          <w:sz w:val="23"/>
          <w:szCs w:val="23"/>
        </w:rPr>
      </w:pPr>
      <w:r w:rsidRPr="00FC67F7">
        <w:rPr>
          <w:rFonts w:ascii="Consolas" w:eastAsia="Times New Roman" w:hAnsi="Consolas" w:cs="Consolas"/>
          <w:sz w:val="23"/>
          <w:szCs w:val="23"/>
        </w:rPr>
        <w:t xml:space="preserve">For </w:t>
      </w:r>
      <w:proofErr w:type="gramStart"/>
      <w:r w:rsidRPr="00FC67F7">
        <w:rPr>
          <w:rFonts w:ascii="Consolas" w:eastAsia="Times New Roman" w:hAnsi="Consolas" w:cs="Consolas"/>
          <w:sz w:val="23"/>
          <w:szCs w:val="23"/>
        </w:rPr>
        <w:t>n  =</w:t>
      </w:r>
      <w:proofErr w:type="gramEnd"/>
      <w:r w:rsidRPr="00FC67F7">
        <w:rPr>
          <w:rFonts w:ascii="Consolas" w:eastAsia="Times New Roman" w:hAnsi="Consolas" w:cs="Consolas"/>
          <w:sz w:val="23"/>
          <w:szCs w:val="23"/>
        </w:rPr>
        <w:t xml:space="preserve"> 3, there are five trees</w:t>
      </w:r>
    </w:p>
    <w:p w:rsidR="00FC67F7" w:rsidRPr="00FC67F7" w:rsidRDefault="00FC67F7" w:rsidP="00FC67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nsolas"/>
          <w:sz w:val="23"/>
          <w:szCs w:val="23"/>
        </w:rPr>
      </w:pPr>
      <w:r w:rsidRPr="00FC67F7">
        <w:rPr>
          <w:rFonts w:ascii="Consolas" w:eastAsia="Times New Roman" w:hAnsi="Consolas" w:cs="Consolas"/>
          <w:sz w:val="23"/>
          <w:szCs w:val="23"/>
        </w:rPr>
        <w:t xml:space="preserve">    </w:t>
      </w:r>
      <w:proofErr w:type="gramStart"/>
      <w:r w:rsidRPr="00FC67F7">
        <w:rPr>
          <w:rFonts w:ascii="Consolas" w:eastAsia="Times New Roman" w:hAnsi="Consolas" w:cs="Consolas"/>
          <w:sz w:val="23"/>
          <w:szCs w:val="23"/>
        </w:rPr>
        <w:t>o</w:t>
      </w:r>
      <w:proofErr w:type="gramEnd"/>
      <w:r w:rsidRPr="00FC67F7">
        <w:rPr>
          <w:rFonts w:ascii="Consolas" w:eastAsia="Times New Roman" w:hAnsi="Consolas" w:cs="Consolas"/>
          <w:sz w:val="23"/>
          <w:szCs w:val="23"/>
        </w:rPr>
        <w:t xml:space="preserve">      </w:t>
      </w:r>
      <w:proofErr w:type="spellStart"/>
      <w:r w:rsidRPr="00FC67F7">
        <w:rPr>
          <w:rFonts w:ascii="Consolas" w:eastAsia="Times New Roman" w:hAnsi="Consolas" w:cs="Consolas"/>
          <w:sz w:val="23"/>
          <w:szCs w:val="23"/>
        </w:rPr>
        <w:t>o</w:t>
      </w:r>
      <w:proofErr w:type="spellEnd"/>
      <w:r w:rsidRPr="00FC67F7">
        <w:rPr>
          <w:rFonts w:ascii="Consolas" w:eastAsia="Times New Roman" w:hAnsi="Consolas" w:cs="Consolas"/>
          <w:sz w:val="23"/>
          <w:szCs w:val="23"/>
        </w:rPr>
        <w:t xml:space="preserve">           </w:t>
      </w:r>
      <w:proofErr w:type="spellStart"/>
      <w:r w:rsidRPr="00FC67F7">
        <w:rPr>
          <w:rFonts w:ascii="Consolas" w:eastAsia="Times New Roman" w:hAnsi="Consolas" w:cs="Consolas"/>
          <w:sz w:val="23"/>
          <w:szCs w:val="23"/>
        </w:rPr>
        <w:t>o</w:t>
      </w:r>
      <w:proofErr w:type="spellEnd"/>
      <w:r w:rsidRPr="00FC67F7">
        <w:rPr>
          <w:rFonts w:ascii="Consolas" w:eastAsia="Times New Roman" w:hAnsi="Consolas" w:cs="Consolas"/>
          <w:sz w:val="23"/>
          <w:szCs w:val="23"/>
        </w:rPr>
        <w:t xml:space="preserve">         </w:t>
      </w:r>
      <w:proofErr w:type="spellStart"/>
      <w:r w:rsidRPr="00FC67F7">
        <w:rPr>
          <w:rFonts w:ascii="Consolas" w:eastAsia="Times New Roman" w:hAnsi="Consolas" w:cs="Consolas"/>
          <w:sz w:val="23"/>
          <w:szCs w:val="23"/>
        </w:rPr>
        <w:t>o</w:t>
      </w:r>
      <w:proofErr w:type="spellEnd"/>
      <w:r w:rsidRPr="00FC67F7">
        <w:rPr>
          <w:rFonts w:ascii="Consolas" w:eastAsia="Times New Roman" w:hAnsi="Consolas" w:cs="Consolas"/>
          <w:sz w:val="23"/>
          <w:szCs w:val="23"/>
        </w:rPr>
        <w:t xml:space="preserve">      </w:t>
      </w:r>
      <w:proofErr w:type="spellStart"/>
      <w:r w:rsidRPr="00FC67F7">
        <w:rPr>
          <w:rFonts w:ascii="Consolas" w:eastAsia="Times New Roman" w:hAnsi="Consolas" w:cs="Consolas"/>
          <w:sz w:val="23"/>
          <w:szCs w:val="23"/>
        </w:rPr>
        <w:t>o</w:t>
      </w:r>
      <w:proofErr w:type="spellEnd"/>
    </w:p>
    <w:p w:rsidR="00FC67F7" w:rsidRPr="00FC67F7" w:rsidRDefault="00FC67F7" w:rsidP="00FC67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nsolas"/>
          <w:sz w:val="23"/>
          <w:szCs w:val="23"/>
        </w:rPr>
      </w:pPr>
      <w:r w:rsidRPr="00FC67F7">
        <w:rPr>
          <w:rFonts w:ascii="Consolas" w:eastAsia="Times New Roman" w:hAnsi="Consolas" w:cs="Consolas"/>
          <w:sz w:val="23"/>
          <w:szCs w:val="23"/>
        </w:rPr>
        <w:t xml:space="preserve">   /        \         /  \      /         \</w:t>
      </w:r>
    </w:p>
    <w:p w:rsidR="00FC67F7" w:rsidRPr="00FC67F7" w:rsidRDefault="00FC67F7" w:rsidP="00FC67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nsolas"/>
          <w:sz w:val="23"/>
          <w:szCs w:val="23"/>
        </w:rPr>
      </w:pPr>
      <w:r w:rsidRPr="00FC67F7">
        <w:rPr>
          <w:rFonts w:ascii="Consolas" w:eastAsia="Times New Roman" w:hAnsi="Consolas" w:cs="Consolas"/>
          <w:sz w:val="23"/>
          <w:szCs w:val="23"/>
        </w:rPr>
        <w:t xml:space="preserve">  </w:t>
      </w:r>
      <w:proofErr w:type="gramStart"/>
      <w:r w:rsidRPr="00FC67F7">
        <w:rPr>
          <w:rFonts w:ascii="Consolas" w:eastAsia="Times New Roman" w:hAnsi="Consolas" w:cs="Consolas"/>
          <w:sz w:val="23"/>
          <w:szCs w:val="23"/>
        </w:rPr>
        <w:t>o</w:t>
      </w:r>
      <w:proofErr w:type="gramEnd"/>
      <w:r w:rsidRPr="00FC67F7">
        <w:rPr>
          <w:rFonts w:ascii="Consolas" w:eastAsia="Times New Roman" w:hAnsi="Consolas" w:cs="Consolas"/>
          <w:sz w:val="23"/>
          <w:szCs w:val="23"/>
        </w:rPr>
        <w:t xml:space="preserve">          </w:t>
      </w:r>
      <w:proofErr w:type="spellStart"/>
      <w:r w:rsidRPr="00FC67F7">
        <w:rPr>
          <w:rFonts w:ascii="Consolas" w:eastAsia="Times New Roman" w:hAnsi="Consolas" w:cs="Consolas"/>
          <w:sz w:val="23"/>
          <w:szCs w:val="23"/>
        </w:rPr>
        <w:t>o</w:t>
      </w:r>
      <w:proofErr w:type="spellEnd"/>
      <w:r w:rsidRPr="00FC67F7">
        <w:rPr>
          <w:rFonts w:ascii="Consolas" w:eastAsia="Times New Roman" w:hAnsi="Consolas" w:cs="Consolas"/>
          <w:sz w:val="23"/>
          <w:szCs w:val="23"/>
        </w:rPr>
        <w:t xml:space="preserve">       </w:t>
      </w:r>
      <w:proofErr w:type="spellStart"/>
      <w:r w:rsidRPr="00FC67F7">
        <w:rPr>
          <w:rFonts w:ascii="Consolas" w:eastAsia="Times New Roman" w:hAnsi="Consolas" w:cs="Consolas"/>
          <w:sz w:val="23"/>
          <w:szCs w:val="23"/>
        </w:rPr>
        <w:t>o</w:t>
      </w:r>
      <w:proofErr w:type="spellEnd"/>
      <w:r w:rsidRPr="00FC67F7">
        <w:rPr>
          <w:rFonts w:ascii="Consolas" w:eastAsia="Times New Roman" w:hAnsi="Consolas" w:cs="Consolas"/>
          <w:sz w:val="23"/>
          <w:szCs w:val="23"/>
        </w:rPr>
        <w:t xml:space="preserve">    </w:t>
      </w:r>
      <w:proofErr w:type="spellStart"/>
      <w:r w:rsidRPr="00FC67F7">
        <w:rPr>
          <w:rFonts w:ascii="Consolas" w:eastAsia="Times New Roman" w:hAnsi="Consolas" w:cs="Consolas"/>
          <w:sz w:val="23"/>
          <w:szCs w:val="23"/>
        </w:rPr>
        <w:t>o</w:t>
      </w:r>
      <w:proofErr w:type="spellEnd"/>
      <w:r w:rsidRPr="00FC67F7">
        <w:rPr>
          <w:rFonts w:ascii="Consolas" w:eastAsia="Times New Roman" w:hAnsi="Consolas" w:cs="Consolas"/>
          <w:sz w:val="23"/>
          <w:szCs w:val="23"/>
        </w:rPr>
        <w:t xml:space="preserve">     </w:t>
      </w:r>
      <w:proofErr w:type="spellStart"/>
      <w:r w:rsidRPr="00FC67F7">
        <w:rPr>
          <w:rFonts w:ascii="Consolas" w:eastAsia="Times New Roman" w:hAnsi="Consolas" w:cs="Consolas"/>
          <w:sz w:val="23"/>
          <w:szCs w:val="23"/>
        </w:rPr>
        <w:t>o</w:t>
      </w:r>
      <w:proofErr w:type="spellEnd"/>
      <w:r w:rsidRPr="00FC67F7">
        <w:rPr>
          <w:rFonts w:ascii="Consolas" w:eastAsia="Times New Roman" w:hAnsi="Consolas" w:cs="Consolas"/>
          <w:sz w:val="23"/>
          <w:szCs w:val="23"/>
        </w:rPr>
        <w:t xml:space="preserve">          </w:t>
      </w:r>
      <w:proofErr w:type="spellStart"/>
      <w:r w:rsidRPr="00FC67F7">
        <w:rPr>
          <w:rFonts w:ascii="Consolas" w:eastAsia="Times New Roman" w:hAnsi="Consolas" w:cs="Consolas"/>
          <w:sz w:val="23"/>
          <w:szCs w:val="23"/>
        </w:rPr>
        <w:t>o</w:t>
      </w:r>
      <w:proofErr w:type="spellEnd"/>
    </w:p>
    <w:p w:rsidR="00FC67F7" w:rsidRPr="00FC67F7" w:rsidRDefault="00FC67F7" w:rsidP="00FC67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nsolas"/>
          <w:sz w:val="23"/>
          <w:szCs w:val="23"/>
        </w:rPr>
      </w:pPr>
      <w:r w:rsidRPr="00FC67F7">
        <w:rPr>
          <w:rFonts w:ascii="Consolas" w:eastAsia="Times New Roman" w:hAnsi="Consolas" w:cs="Consolas"/>
          <w:sz w:val="23"/>
          <w:szCs w:val="23"/>
        </w:rPr>
        <w:t xml:space="preserve"> /            \                  \        /</w:t>
      </w:r>
    </w:p>
    <w:p w:rsidR="00FC67F7" w:rsidRPr="00FC67F7" w:rsidRDefault="00FC67F7" w:rsidP="00FC67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nsolas"/>
          <w:sz w:val="23"/>
          <w:szCs w:val="23"/>
        </w:rPr>
      </w:pPr>
      <w:proofErr w:type="gramStart"/>
      <w:r w:rsidRPr="00FC67F7">
        <w:rPr>
          <w:rFonts w:ascii="Consolas" w:eastAsia="Times New Roman" w:hAnsi="Consolas" w:cs="Consolas"/>
          <w:sz w:val="23"/>
          <w:szCs w:val="23"/>
        </w:rPr>
        <w:t>o</w:t>
      </w:r>
      <w:proofErr w:type="gramEnd"/>
      <w:r w:rsidRPr="00FC67F7">
        <w:rPr>
          <w:rFonts w:ascii="Consolas" w:eastAsia="Times New Roman" w:hAnsi="Consolas" w:cs="Consolas"/>
          <w:sz w:val="23"/>
          <w:szCs w:val="23"/>
        </w:rPr>
        <w:t xml:space="preserve">              </w:t>
      </w:r>
      <w:proofErr w:type="spellStart"/>
      <w:r w:rsidRPr="00FC67F7">
        <w:rPr>
          <w:rFonts w:ascii="Consolas" w:eastAsia="Times New Roman" w:hAnsi="Consolas" w:cs="Consolas"/>
          <w:sz w:val="23"/>
          <w:szCs w:val="23"/>
        </w:rPr>
        <w:t>o</w:t>
      </w:r>
      <w:proofErr w:type="spellEnd"/>
      <w:r w:rsidRPr="00FC67F7">
        <w:rPr>
          <w:rFonts w:ascii="Consolas" w:eastAsia="Times New Roman" w:hAnsi="Consolas" w:cs="Consolas"/>
          <w:sz w:val="23"/>
          <w:szCs w:val="23"/>
        </w:rPr>
        <w:t xml:space="preserve">                  </w:t>
      </w:r>
      <w:proofErr w:type="spellStart"/>
      <w:r w:rsidRPr="00FC67F7">
        <w:rPr>
          <w:rFonts w:ascii="Consolas" w:eastAsia="Times New Roman" w:hAnsi="Consolas" w:cs="Consolas"/>
          <w:sz w:val="23"/>
          <w:szCs w:val="23"/>
        </w:rPr>
        <w:t>o</w:t>
      </w:r>
      <w:proofErr w:type="spellEnd"/>
      <w:r w:rsidRPr="00FC67F7">
        <w:rPr>
          <w:rFonts w:ascii="Consolas" w:eastAsia="Times New Roman" w:hAnsi="Consolas" w:cs="Consolas"/>
          <w:sz w:val="23"/>
          <w:szCs w:val="23"/>
        </w:rPr>
        <w:t xml:space="preserve">      </w:t>
      </w:r>
      <w:proofErr w:type="spellStart"/>
      <w:r w:rsidRPr="00FC67F7">
        <w:rPr>
          <w:rFonts w:ascii="Consolas" w:eastAsia="Times New Roman" w:hAnsi="Consolas" w:cs="Consolas"/>
          <w:sz w:val="23"/>
          <w:szCs w:val="23"/>
        </w:rPr>
        <w:t>o</w:t>
      </w:r>
      <w:proofErr w:type="spellEnd"/>
    </w:p>
    <w:p w:rsidR="00FC67F7" w:rsidRPr="00FC67F7" w:rsidRDefault="00FC67F7" w:rsidP="00FC67F7">
      <w:pPr>
        <w:spacing w:after="150" w:line="240" w:lineRule="auto"/>
        <w:jc w:val="left"/>
        <w:textAlignment w:val="baseline"/>
        <w:rPr>
          <w:rFonts w:ascii="Arial" w:eastAsia="Times New Roman" w:hAnsi="Arial" w:cs="Arial"/>
          <w:sz w:val="24"/>
          <w:szCs w:val="24"/>
        </w:rPr>
      </w:pPr>
      <w:r w:rsidRPr="00FC67F7">
        <w:rPr>
          <w:rFonts w:ascii="Arial" w:eastAsia="Times New Roman" w:hAnsi="Arial" w:cs="Arial"/>
          <w:sz w:val="24"/>
          <w:szCs w:val="24"/>
        </w:rPr>
        <w:t xml:space="preserve">The idea is to consider all possible pair of counts for nodes in left and right </w:t>
      </w:r>
      <w:proofErr w:type="spellStart"/>
      <w:r w:rsidRPr="00FC67F7">
        <w:rPr>
          <w:rFonts w:ascii="Arial" w:eastAsia="Times New Roman" w:hAnsi="Arial" w:cs="Arial"/>
          <w:sz w:val="24"/>
          <w:szCs w:val="24"/>
        </w:rPr>
        <w:t>subtrees</w:t>
      </w:r>
      <w:proofErr w:type="spellEnd"/>
      <w:r w:rsidRPr="00FC67F7">
        <w:rPr>
          <w:rFonts w:ascii="Arial" w:eastAsia="Times New Roman" w:hAnsi="Arial" w:cs="Arial"/>
          <w:sz w:val="24"/>
          <w:szCs w:val="24"/>
        </w:rPr>
        <w:t xml:space="preserve"> and multiply the counts for a particular pair. Finally add results of all pairs.</w:t>
      </w:r>
    </w:p>
    <w:p w:rsidR="00FC67F7" w:rsidRPr="00FC67F7" w:rsidRDefault="00FC67F7" w:rsidP="00FC67F7">
      <w:pPr>
        <w:spacing w:after="0" w:line="285" w:lineRule="atLeast"/>
        <w:jc w:val="both"/>
        <w:textAlignment w:val="baseline"/>
        <w:rPr>
          <w:ins w:id="137" w:author="Unknown"/>
          <w:rFonts w:ascii="Arial" w:eastAsia="Times New Roman" w:hAnsi="Arial" w:cs="Arial"/>
          <w:sz w:val="24"/>
          <w:szCs w:val="24"/>
        </w:rPr>
      </w:pPr>
      <w:ins w:id="138" w:author="Unknown">
        <w:r w:rsidRPr="00FC67F7">
          <w:rPr>
            <w:rFonts w:ascii="Arial" w:eastAsia="Times New Roman" w:hAnsi="Arial" w:cs="Arial"/>
            <w:sz w:val="24"/>
            <w:szCs w:val="24"/>
          </w:rPr>
          <w:br/>
        </w:r>
        <w:r w:rsidRPr="00FC67F7">
          <w:rPr>
            <w:rFonts w:ascii="Arial" w:eastAsia="Times New Roman" w:hAnsi="Arial" w:cs="Arial"/>
            <w:sz w:val="24"/>
            <w:szCs w:val="24"/>
          </w:rPr>
          <w:br/>
        </w:r>
      </w:ins>
    </w:p>
    <w:p w:rsidR="00FC67F7" w:rsidRPr="00FC67F7" w:rsidRDefault="00FC67F7" w:rsidP="00FC67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139" w:author="Unknown"/>
          <w:rFonts w:ascii="Consolas" w:eastAsia="Times New Roman" w:hAnsi="Consolas" w:cs="Consolas"/>
          <w:sz w:val="23"/>
          <w:szCs w:val="23"/>
        </w:rPr>
      </w:pPr>
      <w:ins w:id="140" w:author="Unknown">
        <w:r w:rsidRPr="00FC67F7">
          <w:rPr>
            <w:rFonts w:ascii="Consolas" w:eastAsia="Times New Roman" w:hAnsi="Consolas" w:cs="Consolas"/>
            <w:sz w:val="23"/>
            <w:szCs w:val="23"/>
          </w:rPr>
          <w:t xml:space="preserve">For example, let </w:t>
        </w:r>
        <w:proofErr w:type="gramStart"/>
        <w:r w:rsidRPr="00FC67F7">
          <w:rPr>
            <w:rFonts w:ascii="Consolas" w:eastAsia="Times New Roman" w:hAnsi="Consolas" w:cs="Consolas"/>
            <w:sz w:val="23"/>
            <w:szCs w:val="23"/>
          </w:rPr>
          <w:t>T(</w:t>
        </w:r>
        <w:proofErr w:type="gramEnd"/>
        <w:r w:rsidRPr="00FC67F7">
          <w:rPr>
            <w:rFonts w:ascii="Consolas" w:eastAsia="Times New Roman" w:hAnsi="Consolas" w:cs="Consolas"/>
            <w:sz w:val="23"/>
            <w:szCs w:val="23"/>
          </w:rPr>
          <w:t>n) be count for n nodes.</w:t>
        </w:r>
      </w:ins>
    </w:p>
    <w:p w:rsidR="00FC67F7" w:rsidRPr="00FC67F7" w:rsidRDefault="00FC67F7" w:rsidP="00FC67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141" w:author="Unknown"/>
          <w:rFonts w:ascii="Consolas" w:eastAsia="Times New Roman" w:hAnsi="Consolas" w:cs="Consolas"/>
          <w:sz w:val="23"/>
          <w:szCs w:val="23"/>
        </w:rPr>
      </w:pPr>
      <w:proofErr w:type="gramStart"/>
      <w:ins w:id="142" w:author="Unknown">
        <w:r w:rsidRPr="00FC67F7">
          <w:rPr>
            <w:rFonts w:ascii="Consolas" w:eastAsia="Times New Roman" w:hAnsi="Consolas" w:cs="Consolas"/>
            <w:sz w:val="23"/>
            <w:szCs w:val="23"/>
          </w:rPr>
          <w:t>T(</w:t>
        </w:r>
        <w:proofErr w:type="gramEnd"/>
        <w:r w:rsidRPr="00FC67F7">
          <w:rPr>
            <w:rFonts w:ascii="Consolas" w:eastAsia="Times New Roman" w:hAnsi="Consolas" w:cs="Consolas"/>
            <w:sz w:val="23"/>
            <w:szCs w:val="23"/>
          </w:rPr>
          <w:t>0) = 1  [There is only 1 empty tree]</w:t>
        </w:r>
      </w:ins>
    </w:p>
    <w:p w:rsidR="00FC67F7" w:rsidRPr="00FC67F7" w:rsidRDefault="00FC67F7" w:rsidP="00FC67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143" w:author="Unknown"/>
          <w:rFonts w:ascii="Consolas" w:eastAsia="Times New Roman" w:hAnsi="Consolas" w:cs="Consolas"/>
          <w:sz w:val="23"/>
          <w:szCs w:val="23"/>
        </w:rPr>
      </w:pPr>
      <w:proofErr w:type="gramStart"/>
      <w:ins w:id="144" w:author="Unknown">
        <w:r w:rsidRPr="00FC67F7">
          <w:rPr>
            <w:rFonts w:ascii="Consolas" w:eastAsia="Times New Roman" w:hAnsi="Consolas" w:cs="Consolas"/>
            <w:sz w:val="23"/>
            <w:szCs w:val="23"/>
          </w:rPr>
          <w:t>T(</w:t>
        </w:r>
        <w:proofErr w:type="gramEnd"/>
        <w:r w:rsidRPr="00FC67F7">
          <w:rPr>
            <w:rFonts w:ascii="Consolas" w:eastAsia="Times New Roman" w:hAnsi="Consolas" w:cs="Consolas"/>
            <w:sz w:val="23"/>
            <w:szCs w:val="23"/>
          </w:rPr>
          <w:t>1) = 1</w:t>
        </w:r>
      </w:ins>
    </w:p>
    <w:p w:rsidR="00FC67F7" w:rsidRPr="00FC67F7" w:rsidRDefault="00FC67F7" w:rsidP="00FC67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145" w:author="Unknown"/>
          <w:rFonts w:ascii="Consolas" w:eastAsia="Times New Roman" w:hAnsi="Consolas" w:cs="Consolas"/>
          <w:sz w:val="23"/>
          <w:szCs w:val="23"/>
        </w:rPr>
      </w:pPr>
      <w:proofErr w:type="gramStart"/>
      <w:ins w:id="146" w:author="Unknown">
        <w:r w:rsidRPr="00FC67F7">
          <w:rPr>
            <w:rFonts w:ascii="Consolas" w:eastAsia="Times New Roman" w:hAnsi="Consolas" w:cs="Consolas"/>
            <w:sz w:val="23"/>
            <w:szCs w:val="23"/>
          </w:rPr>
          <w:t>T(</w:t>
        </w:r>
        <w:proofErr w:type="gramEnd"/>
        <w:r w:rsidRPr="00FC67F7">
          <w:rPr>
            <w:rFonts w:ascii="Consolas" w:eastAsia="Times New Roman" w:hAnsi="Consolas" w:cs="Consolas"/>
            <w:sz w:val="23"/>
            <w:szCs w:val="23"/>
          </w:rPr>
          <w:t>2) = 2</w:t>
        </w:r>
      </w:ins>
    </w:p>
    <w:p w:rsidR="00FC67F7" w:rsidRPr="00FC67F7" w:rsidRDefault="00FC67F7" w:rsidP="00FC67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147" w:author="Unknown"/>
          <w:rFonts w:ascii="Consolas" w:eastAsia="Times New Roman" w:hAnsi="Consolas" w:cs="Consolas"/>
          <w:sz w:val="23"/>
          <w:szCs w:val="23"/>
        </w:rPr>
      </w:pPr>
    </w:p>
    <w:p w:rsidR="00FC67F7" w:rsidRPr="00FC67F7" w:rsidRDefault="00FC67F7" w:rsidP="00FC67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148" w:author="Unknown"/>
          <w:rFonts w:ascii="Consolas" w:eastAsia="Times New Roman" w:hAnsi="Consolas" w:cs="Consolas"/>
          <w:sz w:val="23"/>
          <w:szCs w:val="23"/>
        </w:rPr>
      </w:pPr>
      <w:proofErr w:type="gramStart"/>
      <w:ins w:id="149" w:author="Unknown">
        <w:r w:rsidRPr="00FC67F7">
          <w:rPr>
            <w:rFonts w:ascii="Consolas" w:eastAsia="Times New Roman" w:hAnsi="Consolas" w:cs="Consolas"/>
            <w:sz w:val="23"/>
            <w:szCs w:val="23"/>
          </w:rPr>
          <w:t>T(</w:t>
        </w:r>
        <w:proofErr w:type="gramEnd"/>
        <w:r w:rsidRPr="00FC67F7">
          <w:rPr>
            <w:rFonts w:ascii="Consolas" w:eastAsia="Times New Roman" w:hAnsi="Consolas" w:cs="Consolas"/>
            <w:sz w:val="23"/>
            <w:szCs w:val="23"/>
          </w:rPr>
          <w:t>3) =  T(0)*T(2) + T(1)*T(1) + T(2)*T(0) = 1*2 + 1*1 + 2*1 = 5</w:t>
        </w:r>
      </w:ins>
    </w:p>
    <w:p w:rsidR="00FC67F7" w:rsidRPr="00FC67F7" w:rsidRDefault="00FC67F7" w:rsidP="00FC67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150" w:author="Unknown"/>
          <w:rFonts w:ascii="Consolas" w:eastAsia="Times New Roman" w:hAnsi="Consolas" w:cs="Consolas"/>
          <w:sz w:val="23"/>
          <w:szCs w:val="23"/>
        </w:rPr>
      </w:pPr>
    </w:p>
    <w:p w:rsidR="00FC67F7" w:rsidRPr="00FC67F7" w:rsidRDefault="00FC67F7" w:rsidP="00FC67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151" w:author="Unknown"/>
          <w:rFonts w:ascii="Consolas" w:eastAsia="Times New Roman" w:hAnsi="Consolas" w:cs="Consolas"/>
          <w:sz w:val="23"/>
          <w:szCs w:val="23"/>
        </w:rPr>
      </w:pPr>
      <w:ins w:id="152" w:author="Unknown">
        <w:r w:rsidRPr="00FC67F7">
          <w:rPr>
            <w:rFonts w:ascii="Consolas" w:eastAsia="Times New Roman" w:hAnsi="Consolas" w:cs="Consolas"/>
            <w:sz w:val="23"/>
            <w:szCs w:val="23"/>
          </w:rPr>
          <w:lastRenderedPageBreak/>
          <w:t>T(4) =  T(0)*T(3) + T(1)*T(2) + T(2)*T(1) + T(3)*T(0)</w:t>
        </w:r>
      </w:ins>
    </w:p>
    <w:p w:rsidR="00FC67F7" w:rsidRPr="00FC67F7" w:rsidRDefault="00FC67F7" w:rsidP="00FC67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153" w:author="Unknown"/>
          <w:rFonts w:ascii="Consolas" w:eastAsia="Times New Roman" w:hAnsi="Consolas" w:cs="Consolas"/>
          <w:sz w:val="23"/>
          <w:szCs w:val="23"/>
        </w:rPr>
      </w:pPr>
      <w:ins w:id="154" w:author="Unknown">
        <w:r w:rsidRPr="00FC67F7">
          <w:rPr>
            <w:rFonts w:ascii="Consolas" w:eastAsia="Times New Roman" w:hAnsi="Consolas" w:cs="Consolas"/>
            <w:sz w:val="23"/>
            <w:szCs w:val="23"/>
          </w:rPr>
          <w:t xml:space="preserve">     </w:t>
        </w:r>
        <w:proofErr w:type="gramStart"/>
        <w:r w:rsidRPr="00FC67F7">
          <w:rPr>
            <w:rFonts w:ascii="Consolas" w:eastAsia="Times New Roman" w:hAnsi="Consolas" w:cs="Consolas"/>
            <w:sz w:val="23"/>
            <w:szCs w:val="23"/>
          </w:rPr>
          <w:t>=  1</w:t>
        </w:r>
        <w:proofErr w:type="gramEnd"/>
        <w:r w:rsidRPr="00FC67F7">
          <w:rPr>
            <w:rFonts w:ascii="Consolas" w:eastAsia="Times New Roman" w:hAnsi="Consolas" w:cs="Consolas"/>
            <w:sz w:val="23"/>
            <w:szCs w:val="23"/>
          </w:rPr>
          <w:t xml:space="preserve">*5 + 1*2 + 2*1 + 5*1 </w:t>
        </w:r>
      </w:ins>
    </w:p>
    <w:p w:rsidR="00FC67F7" w:rsidRPr="00FC67F7" w:rsidRDefault="00FC67F7" w:rsidP="00FC67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155" w:author="Unknown"/>
          <w:rFonts w:ascii="Consolas" w:eastAsia="Times New Roman" w:hAnsi="Consolas" w:cs="Consolas"/>
          <w:sz w:val="23"/>
          <w:szCs w:val="23"/>
        </w:rPr>
      </w:pPr>
      <w:ins w:id="156" w:author="Unknown">
        <w:r w:rsidRPr="00FC67F7">
          <w:rPr>
            <w:rFonts w:ascii="Consolas" w:eastAsia="Times New Roman" w:hAnsi="Consolas" w:cs="Consolas"/>
            <w:sz w:val="23"/>
            <w:szCs w:val="23"/>
          </w:rPr>
          <w:t xml:space="preserve">     </w:t>
        </w:r>
        <w:proofErr w:type="gramStart"/>
        <w:r w:rsidRPr="00FC67F7">
          <w:rPr>
            <w:rFonts w:ascii="Consolas" w:eastAsia="Times New Roman" w:hAnsi="Consolas" w:cs="Consolas"/>
            <w:sz w:val="23"/>
            <w:szCs w:val="23"/>
          </w:rPr>
          <w:t>=  14</w:t>
        </w:r>
        <w:proofErr w:type="gramEnd"/>
        <w:r w:rsidRPr="00FC67F7">
          <w:rPr>
            <w:rFonts w:ascii="Consolas" w:eastAsia="Times New Roman" w:hAnsi="Consolas" w:cs="Consolas"/>
            <w:sz w:val="23"/>
            <w:szCs w:val="23"/>
          </w:rPr>
          <w:t xml:space="preserve"> </w:t>
        </w:r>
      </w:ins>
    </w:p>
    <w:p w:rsidR="00FC67F7" w:rsidRPr="00FC67F7" w:rsidRDefault="00FC67F7" w:rsidP="00FC67F7">
      <w:pPr>
        <w:spacing w:after="0" w:line="240" w:lineRule="auto"/>
        <w:jc w:val="left"/>
        <w:textAlignment w:val="baseline"/>
        <w:rPr>
          <w:ins w:id="157" w:author="Unknown"/>
          <w:rFonts w:ascii="Arial" w:eastAsia="Times New Roman" w:hAnsi="Arial" w:cs="Arial"/>
          <w:sz w:val="24"/>
          <w:szCs w:val="24"/>
        </w:rPr>
      </w:pPr>
      <w:ins w:id="158" w:author="Unknown">
        <w:r w:rsidRPr="00FC67F7">
          <w:rPr>
            <w:rFonts w:ascii="Arial" w:eastAsia="Times New Roman" w:hAnsi="Arial" w:cs="Arial"/>
            <w:sz w:val="24"/>
            <w:szCs w:val="24"/>
          </w:rPr>
          <w:t>The above pattern basically represents </w:t>
        </w:r>
        <w:proofErr w:type="spellStart"/>
        <w:r w:rsidR="002B23D9" w:rsidRPr="00FC67F7">
          <w:rPr>
            <w:rFonts w:ascii="Arial" w:eastAsia="Times New Roman" w:hAnsi="Arial" w:cs="Arial"/>
            <w:sz w:val="24"/>
            <w:szCs w:val="24"/>
          </w:rPr>
          <w:fldChar w:fldCharType="begin"/>
        </w:r>
        <w:r w:rsidRPr="00FC67F7">
          <w:rPr>
            <w:rFonts w:ascii="Arial" w:eastAsia="Times New Roman" w:hAnsi="Arial" w:cs="Arial"/>
            <w:sz w:val="24"/>
            <w:szCs w:val="24"/>
          </w:rPr>
          <w:instrText xml:space="preserve"> HYPERLINK "https://www.geeksforgeeks.org/program-nth-catalan-number/" </w:instrText>
        </w:r>
        <w:r w:rsidR="002B23D9" w:rsidRPr="00FC67F7">
          <w:rPr>
            <w:rFonts w:ascii="Arial" w:eastAsia="Times New Roman" w:hAnsi="Arial" w:cs="Arial"/>
            <w:sz w:val="24"/>
            <w:szCs w:val="24"/>
          </w:rPr>
          <w:fldChar w:fldCharType="separate"/>
        </w:r>
        <w:r w:rsidRPr="00FC67F7">
          <w:rPr>
            <w:rFonts w:ascii="Arial" w:eastAsia="Times New Roman" w:hAnsi="Arial" w:cs="Arial"/>
            <w:color w:val="EC4E20"/>
            <w:sz w:val="24"/>
            <w:szCs w:val="24"/>
          </w:rPr>
          <w:t>n’th</w:t>
        </w:r>
        <w:proofErr w:type="spellEnd"/>
        <w:r w:rsidRPr="00FC67F7">
          <w:rPr>
            <w:rFonts w:ascii="Arial" w:eastAsia="Times New Roman" w:hAnsi="Arial" w:cs="Arial"/>
            <w:color w:val="EC4E20"/>
            <w:sz w:val="24"/>
            <w:szCs w:val="24"/>
          </w:rPr>
          <w:t xml:space="preserve"> Catalan Numbers</w:t>
        </w:r>
        <w:r w:rsidR="002B23D9" w:rsidRPr="00FC67F7">
          <w:rPr>
            <w:rFonts w:ascii="Arial" w:eastAsia="Times New Roman" w:hAnsi="Arial" w:cs="Arial"/>
            <w:sz w:val="24"/>
            <w:szCs w:val="24"/>
          </w:rPr>
          <w:fldChar w:fldCharType="end"/>
        </w:r>
        <w:r w:rsidRPr="00FC67F7">
          <w:rPr>
            <w:rFonts w:ascii="Arial" w:eastAsia="Times New Roman" w:hAnsi="Arial" w:cs="Arial"/>
            <w:sz w:val="24"/>
            <w:szCs w:val="24"/>
          </w:rPr>
          <w:t xml:space="preserve">. First few </w:t>
        </w:r>
        <w:proofErr w:type="spellStart"/>
        <w:r w:rsidRPr="00FC67F7">
          <w:rPr>
            <w:rFonts w:ascii="Arial" w:eastAsia="Times New Roman" w:hAnsi="Arial" w:cs="Arial"/>
            <w:sz w:val="24"/>
            <w:szCs w:val="24"/>
          </w:rPr>
          <w:t>catalan</w:t>
        </w:r>
        <w:proofErr w:type="spellEnd"/>
        <w:r w:rsidRPr="00FC67F7">
          <w:rPr>
            <w:rFonts w:ascii="Arial" w:eastAsia="Times New Roman" w:hAnsi="Arial" w:cs="Arial"/>
            <w:sz w:val="24"/>
            <w:szCs w:val="24"/>
          </w:rPr>
          <w:t xml:space="preserve"> numbers are 1 </w:t>
        </w:r>
        <w:proofErr w:type="spellStart"/>
        <w:r w:rsidRPr="00FC67F7">
          <w:rPr>
            <w:rFonts w:ascii="Arial" w:eastAsia="Times New Roman" w:hAnsi="Arial" w:cs="Arial"/>
            <w:sz w:val="24"/>
            <w:szCs w:val="24"/>
          </w:rPr>
          <w:t>1</w:t>
        </w:r>
        <w:proofErr w:type="spellEnd"/>
        <w:r w:rsidRPr="00FC67F7">
          <w:rPr>
            <w:rFonts w:ascii="Arial" w:eastAsia="Times New Roman" w:hAnsi="Arial" w:cs="Arial"/>
            <w:sz w:val="24"/>
            <w:szCs w:val="24"/>
          </w:rPr>
          <w:t xml:space="preserve"> 2 5 14 42 132 429 1430 4862</w:t>
        </w:r>
        <w:proofErr w:type="gramStart"/>
        <w:r w:rsidRPr="00FC67F7">
          <w:rPr>
            <w:rFonts w:ascii="Arial" w:eastAsia="Times New Roman" w:hAnsi="Arial" w:cs="Arial"/>
            <w:sz w:val="24"/>
            <w:szCs w:val="24"/>
          </w:rPr>
          <w:t>,…</w:t>
        </w:r>
        <w:proofErr w:type="gramEnd"/>
        <w:r w:rsidRPr="00FC67F7">
          <w:rPr>
            <w:rFonts w:ascii="Arial" w:eastAsia="Times New Roman" w:hAnsi="Arial" w:cs="Arial"/>
            <w:sz w:val="24"/>
            <w:szCs w:val="24"/>
          </w:rPr>
          <w:br/>
        </w:r>
        <w:r w:rsidR="002B23D9" w:rsidRPr="00FC67F7">
          <w:rPr>
            <w:rFonts w:ascii="Arial" w:eastAsia="Times New Roman" w:hAnsi="Arial" w:cs="Arial"/>
            <w:sz w:val="24"/>
            <w:szCs w:val="24"/>
          </w:rPr>
          <w:fldChar w:fldCharType="begin"/>
        </w:r>
        <w:r w:rsidRPr="00FC67F7">
          <w:rPr>
            <w:rFonts w:ascii="Arial" w:eastAsia="Times New Roman" w:hAnsi="Arial" w:cs="Arial"/>
            <w:sz w:val="24"/>
            <w:szCs w:val="24"/>
          </w:rPr>
          <w:instrText xml:space="preserve"> INCLUDEPICTURE "https://www.geeksforgeeks.org/wp-content/ql-cache/quicklatex.com-42d77828864a5ee713f16fe4d89274ce_l3.svg" \* MERGEFORMATINET </w:instrText>
        </w:r>
      </w:ins>
      <w:r w:rsidR="002B23D9" w:rsidRPr="00FC67F7">
        <w:rPr>
          <w:rFonts w:ascii="Arial" w:eastAsia="Times New Roman" w:hAnsi="Arial" w:cs="Arial"/>
          <w:sz w:val="24"/>
          <w:szCs w:val="24"/>
        </w:rPr>
        <w:fldChar w:fldCharType="separate"/>
      </w:r>
      <w:r w:rsidR="002B23D9" w:rsidRPr="002B23D9">
        <w:rPr>
          <w:rFonts w:ascii="Arial" w:eastAsia="Times New Roman"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n)=\sum_{i=1}^{n}T(i-1)T(n-i)=\sum_{i=0}^{n-1}T(i)T(n-i-1)=C_n" style="width:534.05pt;height:26.3pt"/>
        </w:pict>
      </w:r>
      <w:ins w:id="159" w:author="Unknown">
        <w:r w:rsidR="002B23D9" w:rsidRPr="00FC67F7">
          <w:rPr>
            <w:rFonts w:ascii="Arial" w:eastAsia="Times New Roman" w:hAnsi="Arial" w:cs="Arial"/>
            <w:sz w:val="24"/>
            <w:szCs w:val="24"/>
          </w:rPr>
          <w:fldChar w:fldCharType="end"/>
        </w:r>
        <w:r w:rsidRPr="00FC67F7">
          <w:rPr>
            <w:rFonts w:ascii="Arial" w:eastAsia="Times New Roman" w:hAnsi="Arial" w:cs="Arial"/>
            <w:sz w:val="24"/>
            <w:szCs w:val="24"/>
          </w:rPr>
          <w:br/>
          <w:t>Here</w:t>
        </w:r>
        <w:proofErr w:type="gramStart"/>
        <w:r w:rsidRPr="00FC67F7">
          <w:rPr>
            <w:rFonts w:ascii="Arial" w:eastAsia="Times New Roman" w:hAnsi="Arial" w:cs="Arial"/>
            <w:sz w:val="24"/>
            <w:szCs w:val="24"/>
          </w:rPr>
          <w:t>,</w:t>
        </w:r>
        <w:proofErr w:type="gramEnd"/>
        <w:r w:rsidRPr="00FC67F7">
          <w:rPr>
            <w:rFonts w:ascii="Arial" w:eastAsia="Times New Roman" w:hAnsi="Arial" w:cs="Arial"/>
            <w:sz w:val="24"/>
            <w:szCs w:val="24"/>
          </w:rPr>
          <w:br/>
          <w:t>T(i-1) represents number of nodes on the left-sub-tree</w:t>
        </w:r>
        <w:r w:rsidRPr="00FC67F7">
          <w:rPr>
            <w:rFonts w:ascii="Arial" w:eastAsia="Times New Roman" w:hAnsi="Arial" w:cs="Arial"/>
            <w:sz w:val="24"/>
            <w:szCs w:val="24"/>
          </w:rPr>
          <w:br/>
          <w:t>T(n−i-1) represents number of nodes on the right-sub-tree</w:t>
        </w:r>
      </w:ins>
    </w:p>
    <w:p w:rsidR="00FC67F7" w:rsidRPr="00FC67F7" w:rsidRDefault="00FC67F7" w:rsidP="00FC67F7">
      <w:pPr>
        <w:spacing w:after="150" w:line="240" w:lineRule="auto"/>
        <w:jc w:val="left"/>
        <w:textAlignment w:val="baseline"/>
        <w:rPr>
          <w:ins w:id="160" w:author="Unknown"/>
          <w:rFonts w:ascii="Arial" w:eastAsia="Times New Roman" w:hAnsi="Arial" w:cs="Arial"/>
          <w:sz w:val="24"/>
          <w:szCs w:val="24"/>
        </w:rPr>
      </w:pPr>
      <w:proofErr w:type="spellStart"/>
      <w:proofErr w:type="gramStart"/>
      <w:ins w:id="161" w:author="Unknown">
        <w:r w:rsidRPr="00FC67F7">
          <w:rPr>
            <w:rFonts w:ascii="Arial" w:eastAsia="Times New Roman" w:hAnsi="Arial" w:cs="Arial"/>
            <w:sz w:val="24"/>
            <w:szCs w:val="24"/>
          </w:rPr>
          <w:t>n’th</w:t>
        </w:r>
        <w:proofErr w:type="spellEnd"/>
        <w:proofErr w:type="gramEnd"/>
        <w:r w:rsidRPr="00FC67F7">
          <w:rPr>
            <w:rFonts w:ascii="Arial" w:eastAsia="Times New Roman" w:hAnsi="Arial" w:cs="Arial"/>
            <w:sz w:val="24"/>
            <w:szCs w:val="24"/>
          </w:rPr>
          <w:t xml:space="preserve"> Catalan Number can also be evaluated using direct formula.</w:t>
        </w:r>
      </w:ins>
    </w:p>
    <w:p w:rsidR="00FC67F7" w:rsidRPr="00FC67F7" w:rsidRDefault="00FC67F7" w:rsidP="00FC67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162" w:author="Unknown"/>
          <w:rFonts w:ascii="Consolas" w:eastAsia="Times New Roman" w:hAnsi="Consolas" w:cs="Consolas"/>
          <w:sz w:val="23"/>
          <w:szCs w:val="23"/>
        </w:rPr>
      </w:pPr>
      <w:ins w:id="163" w:author="Unknown">
        <w:r w:rsidRPr="00FC67F7">
          <w:rPr>
            <w:rFonts w:ascii="Consolas" w:eastAsia="Times New Roman" w:hAnsi="Consolas" w:cs="Consolas"/>
            <w:sz w:val="23"/>
            <w:szCs w:val="23"/>
          </w:rPr>
          <w:t xml:space="preserve">   </w:t>
        </w:r>
        <w:proofErr w:type="gramStart"/>
        <w:r w:rsidRPr="00FC67F7">
          <w:rPr>
            <w:rFonts w:ascii="Consolas" w:eastAsia="Times New Roman" w:hAnsi="Consolas" w:cs="Consolas"/>
            <w:sz w:val="23"/>
            <w:szCs w:val="23"/>
          </w:rPr>
          <w:t>T(</w:t>
        </w:r>
        <w:proofErr w:type="gramEnd"/>
        <w:r w:rsidRPr="00FC67F7">
          <w:rPr>
            <w:rFonts w:ascii="Consolas" w:eastAsia="Times New Roman" w:hAnsi="Consolas" w:cs="Consolas"/>
            <w:sz w:val="23"/>
            <w:szCs w:val="23"/>
          </w:rPr>
          <w:t>n) = (2n)! / (n+1)</w:t>
        </w:r>
        <w:proofErr w:type="gramStart"/>
        <w:r w:rsidRPr="00FC67F7">
          <w:rPr>
            <w:rFonts w:ascii="Consolas" w:eastAsia="Times New Roman" w:hAnsi="Consolas" w:cs="Consolas"/>
            <w:sz w:val="23"/>
            <w:szCs w:val="23"/>
          </w:rPr>
          <w:t>!n</w:t>
        </w:r>
        <w:proofErr w:type="gramEnd"/>
        <w:r w:rsidRPr="00FC67F7">
          <w:rPr>
            <w:rFonts w:ascii="Consolas" w:eastAsia="Times New Roman" w:hAnsi="Consolas" w:cs="Consolas"/>
            <w:sz w:val="23"/>
            <w:szCs w:val="23"/>
          </w:rPr>
          <w:t>!</w:t>
        </w:r>
      </w:ins>
    </w:p>
    <w:p w:rsidR="00FC67F7" w:rsidRDefault="00FC67F7"/>
    <w:sectPr w:rsidR="00FC67F7" w:rsidSect="002F52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037C7"/>
    <w:rsid w:val="00217080"/>
    <w:rsid w:val="002B23D9"/>
    <w:rsid w:val="002F523C"/>
    <w:rsid w:val="009037C7"/>
    <w:rsid w:val="00CA1CB3"/>
    <w:rsid w:val="00F92D75"/>
    <w:rsid w:val="00FC67F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23C"/>
  </w:style>
  <w:style w:type="paragraph" w:styleId="Heading1">
    <w:name w:val="heading 1"/>
    <w:basedOn w:val="Normal"/>
    <w:link w:val="Heading1Char"/>
    <w:uiPriority w:val="9"/>
    <w:qFormat/>
    <w:rsid w:val="00217080"/>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37C7"/>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9037C7"/>
    <w:rPr>
      <w:b/>
      <w:bCs/>
    </w:rPr>
  </w:style>
  <w:style w:type="paragraph" w:styleId="HTMLPreformatted">
    <w:name w:val="HTML Preformatted"/>
    <w:basedOn w:val="Normal"/>
    <w:link w:val="HTMLPreformattedChar"/>
    <w:uiPriority w:val="99"/>
    <w:semiHidden/>
    <w:unhideWhenUsed/>
    <w:rsid w:val="00903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37C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1708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17080"/>
    <w:rPr>
      <w:color w:val="0000FF"/>
      <w:u w:val="single"/>
    </w:rPr>
  </w:style>
</w:styles>
</file>

<file path=word/webSettings.xml><?xml version="1.0" encoding="utf-8"?>
<w:webSettings xmlns:r="http://schemas.openxmlformats.org/officeDocument/2006/relationships" xmlns:w="http://schemas.openxmlformats.org/wordprocessingml/2006/main">
  <w:divs>
    <w:div w:id="270212689">
      <w:bodyDiv w:val="1"/>
      <w:marLeft w:val="0"/>
      <w:marRight w:val="0"/>
      <w:marTop w:val="0"/>
      <w:marBottom w:val="0"/>
      <w:divBdr>
        <w:top w:val="none" w:sz="0" w:space="0" w:color="auto"/>
        <w:left w:val="none" w:sz="0" w:space="0" w:color="auto"/>
        <w:bottom w:val="none" w:sz="0" w:space="0" w:color="auto"/>
        <w:right w:val="none" w:sz="0" w:space="0" w:color="auto"/>
      </w:divBdr>
    </w:div>
    <w:div w:id="414520642">
      <w:bodyDiv w:val="1"/>
      <w:marLeft w:val="0"/>
      <w:marRight w:val="0"/>
      <w:marTop w:val="0"/>
      <w:marBottom w:val="0"/>
      <w:divBdr>
        <w:top w:val="none" w:sz="0" w:space="0" w:color="auto"/>
        <w:left w:val="none" w:sz="0" w:space="0" w:color="auto"/>
        <w:bottom w:val="none" w:sz="0" w:space="0" w:color="auto"/>
        <w:right w:val="none" w:sz="0" w:space="0" w:color="auto"/>
      </w:divBdr>
    </w:div>
    <w:div w:id="112754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quiz.geeksforgeeks.org/binary-tree-set-2-properties/" TargetMode="External"/><Relationship Id="rId4" Type="http://schemas.openxmlformats.org/officeDocument/2006/relationships/hyperlink" Target="http://quiz.geeksforgeeks.org/binary-tree-set-1-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6</Pages>
  <Words>1038</Words>
  <Characters>5923</Characters>
  <Application>Microsoft Office Word</Application>
  <DocSecurity>0</DocSecurity>
  <Lines>49</Lines>
  <Paragraphs>13</Paragraphs>
  <ScaleCrop>false</ScaleCrop>
  <Company/>
  <LinksUpToDate>false</LinksUpToDate>
  <CharactersWithSpaces>6948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Suraj</cp:lastModifiedBy>
  <cp:revision>5</cp:revision>
  <dcterms:created xsi:type="dcterms:W3CDTF">2020-01-27T14:30:00Z</dcterms:created>
  <dcterms:modified xsi:type="dcterms:W3CDTF">2020-08-29T02:46:00Z</dcterms:modified>
</cp:coreProperties>
</file>