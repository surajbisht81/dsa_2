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F9F" w:rsidRPr="004A0F9F" w:rsidRDefault="004A0F9F" w:rsidP="004A0F9F">
      <w:pPr>
        <w:spacing w:after="225" w:line="240" w:lineRule="auto"/>
        <w:jc w:val="left"/>
        <w:textAlignment w:val="baseline"/>
        <w:outlineLvl w:val="0"/>
        <w:rPr>
          <w:rFonts w:ascii="Times New Roman" w:eastAsia="Times New Roman" w:hAnsi="Times New Roman" w:cs="Times New Roman"/>
          <w:kern w:val="36"/>
          <w:sz w:val="42"/>
          <w:szCs w:val="42"/>
        </w:rPr>
      </w:pPr>
      <w:r w:rsidRPr="004A0F9F">
        <w:rPr>
          <w:rFonts w:ascii="Times New Roman" w:eastAsia="Times New Roman" w:hAnsi="Times New Roman" w:cs="Times New Roman"/>
          <w:kern w:val="36"/>
          <w:sz w:val="42"/>
          <w:szCs w:val="42"/>
        </w:rPr>
        <w:t>Range-based for loop in C++</w:t>
      </w:r>
    </w:p>
    <w:p w:rsidR="004A0F9F" w:rsidRPr="004A0F9F" w:rsidRDefault="004A0F9F" w:rsidP="004A0F9F">
      <w:pPr>
        <w:spacing w:after="150" w:line="240" w:lineRule="auto"/>
        <w:jc w:val="left"/>
        <w:textAlignment w:val="baseline"/>
        <w:rPr>
          <w:rFonts w:ascii="Arial" w:eastAsia="Times New Roman" w:hAnsi="Arial" w:cs="Arial"/>
          <w:sz w:val="24"/>
          <w:szCs w:val="24"/>
        </w:rPr>
      </w:pPr>
      <w:proofErr w:type="gramStart"/>
      <w:r w:rsidRPr="004A0F9F">
        <w:rPr>
          <w:rFonts w:ascii="Arial" w:eastAsia="Times New Roman" w:hAnsi="Arial" w:cs="Arial"/>
          <w:sz w:val="24"/>
          <w:szCs w:val="24"/>
        </w:rPr>
        <w:t>Range-based for loop in C++ is added since C++ 11.</w:t>
      </w:r>
      <w:proofErr w:type="gramEnd"/>
      <w:r w:rsidRPr="004A0F9F">
        <w:rPr>
          <w:rFonts w:ascii="Arial" w:eastAsia="Times New Roman" w:hAnsi="Arial" w:cs="Arial"/>
          <w:sz w:val="24"/>
          <w:szCs w:val="24"/>
        </w:rPr>
        <w:t xml:space="preserve"> It executes </w:t>
      </w:r>
      <w:proofErr w:type="gramStart"/>
      <w:r w:rsidRPr="004A0F9F">
        <w:rPr>
          <w:rFonts w:ascii="Arial" w:eastAsia="Times New Roman" w:hAnsi="Arial" w:cs="Arial"/>
          <w:sz w:val="24"/>
          <w:szCs w:val="24"/>
        </w:rPr>
        <w:t>a for</w:t>
      </w:r>
      <w:proofErr w:type="gramEnd"/>
      <w:r w:rsidRPr="004A0F9F">
        <w:rPr>
          <w:rFonts w:ascii="Arial" w:eastAsia="Times New Roman" w:hAnsi="Arial" w:cs="Arial"/>
          <w:sz w:val="24"/>
          <w:szCs w:val="24"/>
        </w:rPr>
        <w:t xml:space="preserve"> loop over a range. Used as a more readable equivalent to the traditional for loop operating over a range of values, such as all elements in a container.</w:t>
      </w:r>
    </w:p>
    <w:p w:rsidR="004A0F9F" w:rsidRPr="004A0F9F" w:rsidRDefault="004A0F9F" w:rsidP="004A0F9F">
      <w:pPr>
        <w:spacing w:after="0" w:line="240" w:lineRule="auto"/>
        <w:jc w:val="left"/>
        <w:textAlignment w:val="baseline"/>
        <w:rPr>
          <w:rFonts w:ascii="Arial" w:eastAsia="Times New Roman" w:hAnsi="Arial" w:cs="Arial"/>
          <w:sz w:val="24"/>
          <w:szCs w:val="24"/>
        </w:rPr>
      </w:pPr>
      <w:proofErr w:type="gramStart"/>
      <w:r w:rsidRPr="004A0F9F">
        <w:rPr>
          <w:rFonts w:ascii="Arial" w:eastAsia="Times New Roman" w:hAnsi="Arial" w:cs="Arial"/>
          <w:b/>
          <w:bCs/>
          <w:sz w:val="24"/>
          <w:szCs w:val="24"/>
        </w:rPr>
        <w:t>Syntax :</w:t>
      </w:r>
      <w:proofErr w:type="gramEnd"/>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b/>
          <w:bCs/>
          <w:sz w:val="23"/>
        </w:rPr>
      </w:pPr>
      <w:proofErr w:type="gramStart"/>
      <w:r w:rsidRPr="004A0F9F">
        <w:rPr>
          <w:rFonts w:ascii="Consolas" w:eastAsia="Times New Roman" w:hAnsi="Consolas" w:cs="Consolas"/>
          <w:b/>
          <w:bCs/>
          <w:sz w:val="23"/>
        </w:rPr>
        <w:t>for</w:t>
      </w:r>
      <w:proofErr w:type="gramEnd"/>
      <w:r w:rsidRPr="004A0F9F">
        <w:rPr>
          <w:rFonts w:ascii="Consolas" w:eastAsia="Times New Roman" w:hAnsi="Consolas" w:cs="Consolas"/>
          <w:b/>
          <w:bCs/>
          <w:sz w:val="23"/>
        </w:rPr>
        <w:t xml:space="preserve"> ( </w:t>
      </w:r>
      <w:proofErr w:type="spellStart"/>
      <w:r w:rsidRPr="004A0F9F">
        <w:rPr>
          <w:rFonts w:ascii="Consolas" w:eastAsia="Times New Roman" w:hAnsi="Consolas" w:cs="Consolas"/>
          <w:b/>
          <w:bCs/>
          <w:sz w:val="23"/>
        </w:rPr>
        <w:t>range_declaration</w:t>
      </w:r>
      <w:proofErr w:type="spellEnd"/>
      <w:r w:rsidRPr="004A0F9F">
        <w:rPr>
          <w:rFonts w:ascii="Consolas" w:eastAsia="Times New Roman" w:hAnsi="Consolas" w:cs="Consolas"/>
          <w:b/>
          <w:bCs/>
          <w:sz w:val="23"/>
        </w:rPr>
        <w:t xml:space="preserve"> : </w:t>
      </w:r>
      <w:proofErr w:type="spellStart"/>
      <w:r w:rsidRPr="004A0F9F">
        <w:rPr>
          <w:rFonts w:ascii="Consolas" w:eastAsia="Times New Roman" w:hAnsi="Consolas" w:cs="Consolas"/>
          <w:b/>
          <w:bCs/>
          <w:sz w:val="23"/>
        </w:rPr>
        <w:t>range_expression</w:t>
      </w:r>
      <w:proofErr w:type="spellEnd"/>
      <w:r w:rsidRPr="004A0F9F">
        <w:rPr>
          <w:rFonts w:ascii="Consolas" w:eastAsia="Times New Roman" w:hAnsi="Consolas" w:cs="Consolas"/>
          <w:b/>
          <w:bCs/>
          <w:sz w:val="23"/>
        </w:rPr>
        <w:t xml:space="preserve"> ) </w:t>
      </w:r>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sz w:val="23"/>
          <w:szCs w:val="23"/>
        </w:rPr>
      </w:pPr>
      <w:r w:rsidRPr="004A0F9F">
        <w:rPr>
          <w:rFonts w:ascii="Consolas" w:eastAsia="Times New Roman" w:hAnsi="Consolas" w:cs="Consolas"/>
          <w:b/>
          <w:bCs/>
          <w:sz w:val="23"/>
        </w:rPr>
        <w:t xml:space="preserve">    </w:t>
      </w:r>
      <w:proofErr w:type="spellStart"/>
      <w:r w:rsidRPr="004A0F9F">
        <w:rPr>
          <w:rFonts w:ascii="Consolas" w:eastAsia="Times New Roman" w:hAnsi="Consolas" w:cs="Consolas"/>
          <w:b/>
          <w:bCs/>
          <w:sz w:val="23"/>
        </w:rPr>
        <w:t>loop_statement</w:t>
      </w:r>
      <w:proofErr w:type="spellEnd"/>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sz w:val="23"/>
          <w:szCs w:val="23"/>
        </w:rPr>
      </w:pPr>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sz w:val="23"/>
          <w:szCs w:val="23"/>
        </w:rPr>
      </w:pPr>
      <w:proofErr w:type="gramStart"/>
      <w:r w:rsidRPr="004A0F9F">
        <w:rPr>
          <w:rFonts w:ascii="Consolas" w:eastAsia="Times New Roman" w:hAnsi="Consolas" w:cs="Consolas"/>
          <w:b/>
          <w:bCs/>
          <w:sz w:val="23"/>
        </w:rPr>
        <w:t>Parameters :</w:t>
      </w:r>
      <w:proofErr w:type="gramEnd"/>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sz w:val="23"/>
          <w:szCs w:val="23"/>
        </w:rPr>
      </w:pPr>
      <w:proofErr w:type="spellStart"/>
      <w:r w:rsidRPr="004A0F9F">
        <w:rPr>
          <w:rFonts w:ascii="Consolas" w:eastAsia="Times New Roman" w:hAnsi="Consolas" w:cs="Consolas"/>
          <w:b/>
          <w:bCs/>
          <w:sz w:val="23"/>
        </w:rPr>
        <w:t>range_</w:t>
      </w:r>
      <w:proofErr w:type="gramStart"/>
      <w:r w:rsidRPr="004A0F9F">
        <w:rPr>
          <w:rFonts w:ascii="Consolas" w:eastAsia="Times New Roman" w:hAnsi="Consolas" w:cs="Consolas"/>
          <w:b/>
          <w:bCs/>
          <w:sz w:val="23"/>
        </w:rPr>
        <w:t>declaration</w:t>
      </w:r>
      <w:proofErr w:type="spellEnd"/>
      <w:r w:rsidRPr="004A0F9F">
        <w:rPr>
          <w:rFonts w:ascii="Consolas" w:eastAsia="Times New Roman" w:hAnsi="Consolas" w:cs="Consolas"/>
          <w:b/>
          <w:bCs/>
          <w:sz w:val="23"/>
        </w:rPr>
        <w:t xml:space="preserve"> :</w:t>
      </w:r>
      <w:proofErr w:type="gramEnd"/>
      <w:r w:rsidRPr="004A0F9F">
        <w:rPr>
          <w:rFonts w:ascii="Consolas" w:eastAsia="Times New Roman" w:hAnsi="Consolas" w:cs="Consolas"/>
          <w:b/>
          <w:bCs/>
          <w:sz w:val="23"/>
        </w:rPr>
        <w:t xml:space="preserve"> </w:t>
      </w:r>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sz w:val="23"/>
          <w:szCs w:val="23"/>
        </w:rPr>
      </w:pPr>
      <w:proofErr w:type="gramStart"/>
      <w:r w:rsidRPr="004A0F9F">
        <w:rPr>
          <w:rFonts w:ascii="Consolas" w:eastAsia="Times New Roman" w:hAnsi="Consolas" w:cs="Consolas"/>
          <w:sz w:val="23"/>
          <w:szCs w:val="23"/>
        </w:rPr>
        <w:t>a</w:t>
      </w:r>
      <w:proofErr w:type="gramEnd"/>
      <w:r w:rsidRPr="004A0F9F">
        <w:rPr>
          <w:rFonts w:ascii="Consolas" w:eastAsia="Times New Roman" w:hAnsi="Consolas" w:cs="Consolas"/>
          <w:sz w:val="23"/>
          <w:szCs w:val="23"/>
        </w:rPr>
        <w:t xml:space="preserve"> declaration of a named variable, whose type is the </w:t>
      </w:r>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sz w:val="23"/>
          <w:szCs w:val="23"/>
        </w:rPr>
      </w:pPr>
      <w:proofErr w:type="gramStart"/>
      <w:r w:rsidRPr="004A0F9F">
        <w:rPr>
          <w:rFonts w:ascii="Consolas" w:eastAsia="Times New Roman" w:hAnsi="Consolas" w:cs="Consolas"/>
          <w:sz w:val="23"/>
          <w:szCs w:val="23"/>
        </w:rPr>
        <w:t>type</w:t>
      </w:r>
      <w:proofErr w:type="gramEnd"/>
      <w:r w:rsidRPr="004A0F9F">
        <w:rPr>
          <w:rFonts w:ascii="Consolas" w:eastAsia="Times New Roman" w:hAnsi="Consolas" w:cs="Consolas"/>
          <w:sz w:val="23"/>
          <w:szCs w:val="23"/>
        </w:rPr>
        <w:t xml:space="preserve"> of the element of the sequence represented by </w:t>
      </w:r>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sz w:val="23"/>
          <w:szCs w:val="23"/>
        </w:rPr>
      </w:pPr>
      <w:proofErr w:type="spellStart"/>
      <w:proofErr w:type="gramStart"/>
      <w:r w:rsidRPr="004A0F9F">
        <w:rPr>
          <w:rFonts w:ascii="Consolas" w:eastAsia="Times New Roman" w:hAnsi="Consolas" w:cs="Consolas"/>
          <w:sz w:val="23"/>
          <w:szCs w:val="23"/>
        </w:rPr>
        <w:t>range_expression</w:t>
      </w:r>
      <w:proofErr w:type="spellEnd"/>
      <w:r w:rsidRPr="004A0F9F">
        <w:rPr>
          <w:rFonts w:ascii="Consolas" w:eastAsia="Times New Roman" w:hAnsi="Consolas" w:cs="Consolas"/>
          <w:sz w:val="23"/>
          <w:szCs w:val="23"/>
        </w:rPr>
        <w:t>,</w:t>
      </w:r>
      <w:proofErr w:type="gramEnd"/>
      <w:r w:rsidRPr="004A0F9F">
        <w:rPr>
          <w:rFonts w:ascii="Consolas" w:eastAsia="Times New Roman" w:hAnsi="Consolas" w:cs="Consolas"/>
          <w:sz w:val="23"/>
          <w:szCs w:val="23"/>
        </w:rPr>
        <w:t xml:space="preserve"> or a reference to that type.</w:t>
      </w:r>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sz w:val="23"/>
          <w:szCs w:val="23"/>
        </w:rPr>
      </w:pPr>
      <w:r w:rsidRPr="004A0F9F">
        <w:rPr>
          <w:rFonts w:ascii="Consolas" w:eastAsia="Times New Roman" w:hAnsi="Consolas" w:cs="Consolas"/>
          <w:sz w:val="23"/>
          <w:szCs w:val="23"/>
        </w:rPr>
        <w:t xml:space="preserve">Often uses the auto </w:t>
      </w:r>
      <w:proofErr w:type="spellStart"/>
      <w:r w:rsidRPr="004A0F9F">
        <w:rPr>
          <w:rFonts w:ascii="Consolas" w:eastAsia="Times New Roman" w:hAnsi="Consolas" w:cs="Consolas"/>
          <w:sz w:val="23"/>
          <w:szCs w:val="23"/>
        </w:rPr>
        <w:t>specifier</w:t>
      </w:r>
      <w:proofErr w:type="spellEnd"/>
      <w:r w:rsidRPr="004A0F9F">
        <w:rPr>
          <w:rFonts w:ascii="Consolas" w:eastAsia="Times New Roman" w:hAnsi="Consolas" w:cs="Consolas"/>
          <w:sz w:val="23"/>
          <w:szCs w:val="23"/>
        </w:rPr>
        <w:t xml:space="preserve"> for automatic type </w:t>
      </w:r>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sz w:val="23"/>
          <w:szCs w:val="23"/>
        </w:rPr>
      </w:pPr>
      <w:proofErr w:type="gramStart"/>
      <w:r w:rsidRPr="004A0F9F">
        <w:rPr>
          <w:rFonts w:ascii="Consolas" w:eastAsia="Times New Roman" w:hAnsi="Consolas" w:cs="Consolas"/>
          <w:sz w:val="23"/>
          <w:szCs w:val="23"/>
        </w:rPr>
        <w:t>deduction</w:t>
      </w:r>
      <w:proofErr w:type="gramEnd"/>
      <w:r w:rsidRPr="004A0F9F">
        <w:rPr>
          <w:rFonts w:ascii="Consolas" w:eastAsia="Times New Roman" w:hAnsi="Consolas" w:cs="Consolas"/>
          <w:sz w:val="23"/>
          <w:szCs w:val="23"/>
        </w:rPr>
        <w:t>.</w:t>
      </w:r>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sz w:val="23"/>
          <w:szCs w:val="23"/>
        </w:rPr>
      </w:pPr>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sz w:val="23"/>
          <w:szCs w:val="23"/>
        </w:rPr>
      </w:pPr>
      <w:proofErr w:type="spellStart"/>
      <w:r w:rsidRPr="004A0F9F">
        <w:rPr>
          <w:rFonts w:ascii="Consolas" w:eastAsia="Times New Roman" w:hAnsi="Consolas" w:cs="Consolas"/>
          <w:b/>
          <w:bCs/>
          <w:sz w:val="23"/>
        </w:rPr>
        <w:t>range_</w:t>
      </w:r>
      <w:proofErr w:type="gramStart"/>
      <w:r w:rsidRPr="004A0F9F">
        <w:rPr>
          <w:rFonts w:ascii="Consolas" w:eastAsia="Times New Roman" w:hAnsi="Consolas" w:cs="Consolas"/>
          <w:b/>
          <w:bCs/>
          <w:sz w:val="23"/>
        </w:rPr>
        <w:t>expression</w:t>
      </w:r>
      <w:proofErr w:type="spellEnd"/>
      <w:r w:rsidRPr="004A0F9F">
        <w:rPr>
          <w:rFonts w:ascii="Consolas" w:eastAsia="Times New Roman" w:hAnsi="Consolas" w:cs="Consolas"/>
          <w:b/>
          <w:bCs/>
          <w:sz w:val="23"/>
        </w:rPr>
        <w:t xml:space="preserve"> :</w:t>
      </w:r>
      <w:proofErr w:type="gramEnd"/>
      <w:r w:rsidRPr="004A0F9F">
        <w:rPr>
          <w:rFonts w:ascii="Consolas" w:eastAsia="Times New Roman" w:hAnsi="Consolas" w:cs="Consolas"/>
          <w:b/>
          <w:bCs/>
          <w:sz w:val="23"/>
        </w:rPr>
        <w:t xml:space="preserve"> </w:t>
      </w:r>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sz w:val="23"/>
          <w:szCs w:val="23"/>
        </w:rPr>
      </w:pPr>
      <w:proofErr w:type="gramStart"/>
      <w:r w:rsidRPr="004A0F9F">
        <w:rPr>
          <w:rFonts w:ascii="Consolas" w:eastAsia="Times New Roman" w:hAnsi="Consolas" w:cs="Consolas"/>
          <w:sz w:val="23"/>
          <w:szCs w:val="23"/>
        </w:rPr>
        <w:t>any</w:t>
      </w:r>
      <w:proofErr w:type="gramEnd"/>
      <w:r w:rsidRPr="004A0F9F">
        <w:rPr>
          <w:rFonts w:ascii="Consolas" w:eastAsia="Times New Roman" w:hAnsi="Consolas" w:cs="Consolas"/>
          <w:sz w:val="23"/>
          <w:szCs w:val="23"/>
        </w:rPr>
        <w:t xml:space="preserve"> expression that represents a suitable sequence </w:t>
      </w:r>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sz w:val="23"/>
          <w:szCs w:val="23"/>
        </w:rPr>
      </w:pPr>
      <w:proofErr w:type="gramStart"/>
      <w:r w:rsidRPr="004A0F9F">
        <w:rPr>
          <w:rFonts w:ascii="Consolas" w:eastAsia="Times New Roman" w:hAnsi="Consolas" w:cs="Consolas"/>
          <w:sz w:val="23"/>
          <w:szCs w:val="23"/>
        </w:rPr>
        <w:t>or</w:t>
      </w:r>
      <w:proofErr w:type="gramEnd"/>
      <w:r w:rsidRPr="004A0F9F">
        <w:rPr>
          <w:rFonts w:ascii="Consolas" w:eastAsia="Times New Roman" w:hAnsi="Consolas" w:cs="Consolas"/>
          <w:sz w:val="23"/>
          <w:szCs w:val="23"/>
        </w:rPr>
        <w:t xml:space="preserve"> a braced-init-list.</w:t>
      </w:r>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sz w:val="23"/>
          <w:szCs w:val="23"/>
        </w:rPr>
      </w:pPr>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sz w:val="23"/>
          <w:szCs w:val="23"/>
        </w:rPr>
      </w:pPr>
      <w:proofErr w:type="spellStart"/>
      <w:r w:rsidRPr="004A0F9F">
        <w:rPr>
          <w:rFonts w:ascii="Consolas" w:eastAsia="Times New Roman" w:hAnsi="Consolas" w:cs="Consolas"/>
          <w:b/>
          <w:bCs/>
          <w:sz w:val="23"/>
        </w:rPr>
        <w:t>loop_</w:t>
      </w:r>
      <w:proofErr w:type="gramStart"/>
      <w:r w:rsidRPr="004A0F9F">
        <w:rPr>
          <w:rFonts w:ascii="Consolas" w:eastAsia="Times New Roman" w:hAnsi="Consolas" w:cs="Consolas"/>
          <w:b/>
          <w:bCs/>
          <w:sz w:val="23"/>
        </w:rPr>
        <w:t>statement</w:t>
      </w:r>
      <w:proofErr w:type="spellEnd"/>
      <w:r w:rsidRPr="004A0F9F">
        <w:rPr>
          <w:rFonts w:ascii="Consolas" w:eastAsia="Times New Roman" w:hAnsi="Consolas" w:cs="Consolas"/>
          <w:b/>
          <w:bCs/>
          <w:sz w:val="23"/>
        </w:rPr>
        <w:t xml:space="preserve"> :</w:t>
      </w:r>
      <w:proofErr w:type="gramEnd"/>
      <w:r w:rsidRPr="004A0F9F">
        <w:rPr>
          <w:rFonts w:ascii="Consolas" w:eastAsia="Times New Roman" w:hAnsi="Consolas" w:cs="Consolas"/>
          <w:b/>
          <w:bCs/>
          <w:sz w:val="23"/>
        </w:rPr>
        <w:t xml:space="preserve"> </w:t>
      </w:r>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sz w:val="23"/>
          <w:szCs w:val="23"/>
        </w:rPr>
      </w:pPr>
      <w:proofErr w:type="gramStart"/>
      <w:r w:rsidRPr="004A0F9F">
        <w:rPr>
          <w:rFonts w:ascii="Consolas" w:eastAsia="Times New Roman" w:hAnsi="Consolas" w:cs="Consolas"/>
          <w:sz w:val="23"/>
          <w:szCs w:val="23"/>
        </w:rPr>
        <w:t>any</w:t>
      </w:r>
      <w:proofErr w:type="gramEnd"/>
      <w:r w:rsidRPr="004A0F9F">
        <w:rPr>
          <w:rFonts w:ascii="Consolas" w:eastAsia="Times New Roman" w:hAnsi="Consolas" w:cs="Consolas"/>
          <w:sz w:val="23"/>
          <w:szCs w:val="23"/>
        </w:rPr>
        <w:t xml:space="preserve"> statement, typically a compound statement, which</w:t>
      </w:r>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sz w:val="23"/>
          <w:szCs w:val="23"/>
        </w:rPr>
      </w:pPr>
      <w:proofErr w:type="gramStart"/>
      <w:r w:rsidRPr="004A0F9F">
        <w:rPr>
          <w:rFonts w:ascii="Consolas" w:eastAsia="Times New Roman" w:hAnsi="Consolas" w:cs="Consolas"/>
          <w:sz w:val="23"/>
          <w:szCs w:val="23"/>
        </w:rPr>
        <w:t>is</w:t>
      </w:r>
      <w:proofErr w:type="gramEnd"/>
      <w:r w:rsidRPr="004A0F9F">
        <w:rPr>
          <w:rFonts w:ascii="Consolas" w:eastAsia="Times New Roman" w:hAnsi="Consolas" w:cs="Consolas"/>
          <w:sz w:val="23"/>
          <w:szCs w:val="23"/>
        </w:rPr>
        <w:t xml:space="preserve"> the body of the loop.</w:t>
      </w:r>
    </w:p>
    <w:p w:rsidR="004A0F9F" w:rsidRPr="004A0F9F" w:rsidRDefault="004A0F9F" w:rsidP="004A0F9F">
      <w:pPr>
        <w:spacing w:after="150" w:line="240" w:lineRule="auto"/>
        <w:jc w:val="left"/>
        <w:textAlignment w:val="baseline"/>
        <w:rPr>
          <w:rFonts w:ascii="Arial" w:eastAsia="Times New Roman" w:hAnsi="Arial" w:cs="Arial"/>
          <w:sz w:val="24"/>
          <w:szCs w:val="24"/>
        </w:rPr>
      </w:pPr>
      <w:r w:rsidRPr="004A0F9F">
        <w:rPr>
          <w:rFonts w:ascii="Arial" w:eastAsia="Times New Roman" w:hAnsi="Arial" w:cs="Arial"/>
          <w:sz w:val="24"/>
          <w:szCs w:val="24"/>
        </w:rPr>
        <w:t xml:space="preserve">C++ </w:t>
      </w:r>
      <w:proofErr w:type="gramStart"/>
      <w:r w:rsidRPr="004A0F9F">
        <w:rPr>
          <w:rFonts w:ascii="Arial" w:eastAsia="Times New Roman" w:hAnsi="Arial" w:cs="Arial"/>
          <w:sz w:val="24"/>
          <w:szCs w:val="24"/>
        </w:rPr>
        <w:t>implementation :</w:t>
      </w:r>
      <w:proofErr w:type="gramEnd"/>
    </w:p>
    <w:p w:rsidR="004A0F9F" w:rsidRPr="004A0F9F" w:rsidRDefault="004A0F9F" w:rsidP="004A0F9F">
      <w:pPr>
        <w:spacing w:after="0" w:line="285" w:lineRule="atLeast"/>
        <w:jc w:val="both"/>
        <w:textAlignment w:val="baseline"/>
        <w:rPr>
          <w:ins w:id="0" w:author="Unknown"/>
          <w:rFonts w:ascii="Arial" w:eastAsia="Times New Roman" w:hAnsi="Arial" w:cs="Arial"/>
          <w:sz w:val="24"/>
          <w:szCs w:val="24"/>
        </w:rPr>
      </w:pPr>
      <w:ins w:id="1" w:author="Unknown">
        <w:r w:rsidRPr="004A0F9F">
          <w:rPr>
            <w:rFonts w:ascii="Arial" w:eastAsia="Times New Roman" w:hAnsi="Arial" w:cs="Arial"/>
            <w:sz w:val="24"/>
            <w:szCs w:val="24"/>
          </w:rPr>
          <w:br/>
        </w:r>
      </w:ins>
    </w:p>
    <w:p w:rsidR="004A0F9F" w:rsidRPr="004A0F9F" w:rsidRDefault="004A0F9F" w:rsidP="004A0F9F">
      <w:pPr>
        <w:spacing w:after="0" w:line="285" w:lineRule="atLeast"/>
        <w:jc w:val="both"/>
        <w:textAlignment w:val="baseline"/>
        <w:rPr>
          <w:ins w:id="2" w:author="Unknown"/>
          <w:rFonts w:ascii="Arial" w:eastAsia="Times New Roman" w:hAnsi="Arial" w:cs="Arial"/>
          <w:sz w:val="24"/>
          <w:szCs w:val="24"/>
        </w:rPr>
      </w:pPr>
      <w:proofErr w:type="spellStart"/>
      <w:ins w:id="3" w:author="Unknown">
        <w:r w:rsidRPr="004A0F9F">
          <w:rPr>
            <w:rFonts w:ascii="Material Icons" w:eastAsia="Times New Roman" w:hAnsi="Material Icons" w:cs="Arial"/>
            <w:color w:val="454545"/>
            <w:sz w:val="36"/>
            <w:szCs w:val="36"/>
            <w:bdr w:val="none" w:sz="0" w:space="0" w:color="auto" w:frame="1"/>
            <w:shd w:val="clear" w:color="auto" w:fill="FFFFFF"/>
          </w:rPr>
          <w:t>filter_none</w:t>
        </w:r>
        <w:proofErr w:type="spellEnd"/>
      </w:ins>
    </w:p>
    <w:p w:rsidR="004A0F9F" w:rsidRPr="004A0F9F" w:rsidRDefault="004A0F9F" w:rsidP="004A0F9F">
      <w:pPr>
        <w:spacing w:after="0" w:line="285" w:lineRule="atLeast"/>
        <w:jc w:val="left"/>
        <w:textAlignment w:val="baseline"/>
        <w:rPr>
          <w:ins w:id="4" w:author="Unknown"/>
          <w:rFonts w:ascii="Arial" w:eastAsia="Times New Roman" w:hAnsi="Arial" w:cs="Arial"/>
          <w:sz w:val="24"/>
          <w:szCs w:val="24"/>
        </w:rPr>
      </w:pPr>
      <w:proofErr w:type="gramStart"/>
      <w:ins w:id="5" w:author="Unknown">
        <w:r w:rsidRPr="004A0F9F">
          <w:rPr>
            <w:rFonts w:ascii="Material Icons" w:eastAsia="Times New Roman" w:hAnsi="Material Icons" w:cs="Arial"/>
            <w:color w:val="454545"/>
            <w:sz w:val="36"/>
            <w:szCs w:val="36"/>
            <w:bdr w:val="none" w:sz="0" w:space="0" w:color="auto" w:frame="1"/>
            <w:shd w:val="clear" w:color="auto" w:fill="FFFFFF"/>
          </w:rPr>
          <w:t>edit</w:t>
        </w:r>
        <w:proofErr w:type="gramEnd"/>
      </w:ins>
    </w:p>
    <w:p w:rsidR="004A0F9F" w:rsidRPr="004A0F9F" w:rsidRDefault="004A0F9F" w:rsidP="004A0F9F">
      <w:pPr>
        <w:spacing w:after="0" w:line="285" w:lineRule="atLeast"/>
        <w:jc w:val="left"/>
        <w:textAlignment w:val="baseline"/>
        <w:rPr>
          <w:ins w:id="6" w:author="Unknown"/>
          <w:rFonts w:ascii="Arial" w:eastAsia="Times New Roman" w:hAnsi="Arial" w:cs="Arial"/>
          <w:sz w:val="24"/>
          <w:szCs w:val="24"/>
        </w:rPr>
      </w:pPr>
      <w:proofErr w:type="spellStart"/>
      <w:ins w:id="7" w:author="Unknown">
        <w:r w:rsidRPr="004A0F9F">
          <w:rPr>
            <w:rFonts w:ascii="Material Icons" w:eastAsia="Times New Roman" w:hAnsi="Material Icons" w:cs="Arial"/>
            <w:color w:val="454545"/>
            <w:sz w:val="36"/>
            <w:szCs w:val="36"/>
            <w:bdr w:val="none" w:sz="0" w:space="0" w:color="auto" w:frame="1"/>
            <w:shd w:val="clear" w:color="auto" w:fill="FFFFFF"/>
          </w:rPr>
          <w:t>play_arrow</w:t>
        </w:r>
        <w:proofErr w:type="spellEnd"/>
      </w:ins>
    </w:p>
    <w:p w:rsidR="004A0F9F" w:rsidRPr="004A0F9F" w:rsidRDefault="004A0F9F" w:rsidP="004A0F9F">
      <w:pPr>
        <w:spacing w:after="150" w:line="285" w:lineRule="atLeast"/>
        <w:jc w:val="left"/>
        <w:textAlignment w:val="baseline"/>
        <w:rPr>
          <w:ins w:id="8" w:author="Unknown"/>
          <w:rFonts w:ascii="Arial" w:eastAsia="Times New Roman" w:hAnsi="Arial" w:cs="Arial"/>
          <w:sz w:val="24"/>
          <w:szCs w:val="24"/>
        </w:rPr>
      </w:pPr>
      <w:ins w:id="9" w:author="Unknown">
        <w:r w:rsidRPr="004A0F9F">
          <w:rPr>
            <w:rFonts w:ascii="Material Icons" w:eastAsia="Times New Roman" w:hAnsi="Material Icons" w:cs="Arial"/>
            <w:color w:val="454545"/>
            <w:sz w:val="36"/>
            <w:szCs w:val="36"/>
            <w:bdr w:val="none" w:sz="0" w:space="0" w:color="auto" w:frame="1"/>
            <w:shd w:val="clear" w:color="auto" w:fill="FFFFFF"/>
          </w:rPr>
          <w:t>brightness_4</w:t>
        </w:r>
      </w:ins>
    </w:p>
    <w:tbl>
      <w:tblPr>
        <w:tblW w:w="9000" w:type="dxa"/>
        <w:tblCellMar>
          <w:left w:w="0" w:type="dxa"/>
          <w:right w:w="0" w:type="dxa"/>
        </w:tblCellMar>
        <w:tblLook w:val="04A0"/>
      </w:tblPr>
      <w:tblGrid>
        <w:gridCol w:w="9000"/>
      </w:tblGrid>
      <w:tr w:rsidR="004A0F9F" w:rsidRPr="004A0F9F" w:rsidTr="004A0F9F">
        <w:tc>
          <w:tcPr>
            <w:tcW w:w="9000" w:type="dxa"/>
            <w:vAlign w:val="center"/>
            <w:hideMark/>
          </w:tcPr>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xml:space="preserve">// Illustration of range-for loop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xml:space="preserve">// using CPP code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#include &lt;</w:t>
            </w:r>
            <w:proofErr w:type="spellStart"/>
            <w:r w:rsidRPr="004A0F9F">
              <w:rPr>
                <w:rFonts w:ascii="Courier New" w:eastAsia="Times New Roman" w:hAnsi="Courier New" w:cs="Courier New"/>
                <w:sz w:val="20"/>
              </w:rPr>
              <w:t>iostream</w:t>
            </w:r>
            <w:proofErr w:type="spellEnd"/>
            <w:r w:rsidRPr="004A0F9F">
              <w:rPr>
                <w:rFonts w:ascii="Courier New" w:eastAsia="Times New Roman" w:hAnsi="Courier New" w:cs="Courier New"/>
                <w:sz w:val="20"/>
              </w:rPr>
              <w:t xml:space="preserve">&gt;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xml:space="preserve">#include &lt;vector&gt;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xml:space="preserve">#include &lt;map&gt;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w:t>
            </w:r>
            <w:r w:rsidRPr="004A0F9F">
              <w:rPr>
                <w:rFonts w:ascii="Times New Roman" w:eastAsia="Times New Roman" w:hAnsi="Times New Roman" w:cs="Times New Roman"/>
                <w:sz w:val="24"/>
                <w:szCs w:val="24"/>
              </w:rPr>
              <w:t>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xml:space="preserve">//Driver </w:t>
            </w:r>
          </w:p>
          <w:p w:rsidR="004A0F9F" w:rsidRPr="004A0F9F" w:rsidRDefault="004A0F9F" w:rsidP="004A0F9F">
            <w:pPr>
              <w:spacing w:after="0" w:line="240" w:lineRule="auto"/>
              <w:jc w:val="left"/>
              <w:rPr>
                <w:rFonts w:ascii="Times New Roman" w:eastAsia="Times New Roman" w:hAnsi="Times New Roman" w:cs="Times New Roman"/>
                <w:sz w:val="24"/>
                <w:szCs w:val="24"/>
              </w:rPr>
            </w:pPr>
            <w:proofErr w:type="spellStart"/>
            <w:r w:rsidRPr="004A0F9F">
              <w:rPr>
                <w:rFonts w:ascii="Courier New" w:eastAsia="Times New Roman" w:hAnsi="Courier New" w:cs="Courier New"/>
                <w:sz w:val="20"/>
              </w:rPr>
              <w:t>int</w:t>
            </w:r>
            <w:proofErr w:type="spellEnd"/>
            <w:r w:rsidRPr="004A0F9F">
              <w:rPr>
                <w:rFonts w:ascii="Times New Roman" w:eastAsia="Times New Roman" w:hAnsi="Times New Roman" w:cs="Times New Roman"/>
                <w:sz w:val="24"/>
                <w:szCs w:val="24"/>
              </w:rPr>
              <w:t xml:space="preserve"> </w:t>
            </w:r>
            <w:r w:rsidRPr="004A0F9F">
              <w:rPr>
                <w:rFonts w:ascii="Courier New" w:eastAsia="Times New Roman" w:hAnsi="Courier New" w:cs="Courier New"/>
                <w:sz w:val="20"/>
              </w:rPr>
              <w:t xml:space="preserve">main()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xml:space="preserve">{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xml:space="preserve">    // Iterating over whole array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std::vector&lt;</w:t>
            </w:r>
            <w:proofErr w:type="spellStart"/>
            <w:r w:rsidRPr="004A0F9F">
              <w:rPr>
                <w:rFonts w:ascii="Courier New" w:eastAsia="Times New Roman" w:hAnsi="Courier New" w:cs="Courier New"/>
                <w:sz w:val="20"/>
              </w:rPr>
              <w:t>int</w:t>
            </w:r>
            <w:proofErr w:type="spellEnd"/>
            <w:r w:rsidRPr="004A0F9F">
              <w:rPr>
                <w:rFonts w:ascii="Courier New" w:eastAsia="Times New Roman" w:hAnsi="Courier New" w:cs="Courier New"/>
                <w:sz w:val="20"/>
              </w:rPr>
              <w:t xml:space="preserve">&gt; v = {0, 1, 2, 3, 4, 5};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for</w:t>
            </w:r>
            <w:r w:rsidRPr="004A0F9F">
              <w:rPr>
                <w:rFonts w:ascii="Times New Roman" w:eastAsia="Times New Roman" w:hAnsi="Times New Roman" w:cs="Times New Roman"/>
                <w:sz w:val="24"/>
                <w:szCs w:val="24"/>
              </w:rPr>
              <w:t xml:space="preserve"> </w:t>
            </w:r>
            <w:r w:rsidRPr="004A0F9F">
              <w:rPr>
                <w:rFonts w:ascii="Courier New" w:eastAsia="Times New Roman" w:hAnsi="Courier New" w:cs="Courier New"/>
                <w:sz w:val="20"/>
              </w:rPr>
              <w:t>(auto</w:t>
            </w:r>
            <w:r w:rsidRPr="004A0F9F">
              <w:rPr>
                <w:rFonts w:ascii="Times New Roman" w:eastAsia="Times New Roman" w:hAnsi="Times New Roman" w:cs="Times New Roman"/>
                <w:sz w:val="24"/>
                <w:szCs w:val="24"/>
              </w:rPr>
              <w:t xml:space="preserve"> </w:t>
            </w:r>
            <w:proofErr w:type="spellStart"/>
            <w:r w:rsidRPr="004A0F9F">
              <w:rPr>
                <w:rFonts w:ascii="Courier New" w:eastAsia="Times New Roman" w:hAnsi="Courier New" w:cs="Courier New"/>
                <w:sz w:val="20"/>
              </w:rPr>
              <w:t>i</w:t>
            </w:r>
            <w:proofErr w:type="spellEnd"/>
            <w:r w:rsidRPr="004A0F9F">
              <w:rPr>
                <w:rFonts w:ascii="Courier New" w:eastAsia="Times New Roman" w:hAnsi="Courier New" w:cs="Courier New"/>
                <w:sz w:val="20"/>
              </w:rPr>
              <w:t xml:space="preserve"> : v)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std::</w:t>
            </w:r>
            <w:proofErr w:type="spellStart"/>
            <w:r w:rsidRPr="004A0F9F">
              <w:rPr>
                <w:rFonts w:ascii="Courier New" w:eastAsia="Times New Roman" w:hAnsi="Courier New" w:cs="Courier New"/>
                <w:sz w:val="20"/>
              </w:rPr>
              <w:t>cout</w:t>
            </w:r>
            <w:proofErr w:type="spellEnd"/>
            <w:r w:rsidRPr="004A0F9F">
              <w:rPr>
                <w:rFonts w:ascii="Courier New" w:eastAsia="Times New Roman" w:hAnsi="Courier New" w:cs="Courier New"/>
                <w:sz w:val="20"/>
              </w:rPr>
              <w:t xml:space="preserve"> &lt;&lt; </w:t>
            </w:r>
            <w:proofErr w:type="spellStart"/>
            <w:r w:rsidRPr="004A0F9F">
              <w:rPr>
                <w:rFonts w:ascii="Courier New" w:eastAsia="Times New Roman" w:hAnsi="Courier New" w:cs="Courier New"/>
                <w:sz w:val="20"/>
              </w:rPr>
              <w:t>i</w:t>
            </w:r>
            <w:proofErr w:type="spellEnd"/>
            <w:r w:rsidRPr="004A0F9F">
              <w:rPr>
                <w:rFonts w:ascii="Courier New" w:eastAsia="Times New Roman" w:hAnsi="Courier New" w:cs="Courier New"/>
                <w:sz w:val="20"/>
              </w:rPr>
              <w:t xml:space="preserve"> &lt;&lt; ' </w:t>
            </w:r>
            <w:proofErr w:type="spellStart"/>
            <w:r w:rsidRPr="004A0F9F">
              <w:rPr>
                <w:rFonts w:ascii="Courier New" w:eastAsia="Times New Roman" w:hAnsi="Courier New" w:cs="Courier New"/>
                <w:sz w:val="20"/>
              </w:rPr>
              <w:t>'</w:t>
            </w:r>
            <w:proofErr w:type="spellEnd"/>
            <w:r w:rsidRPr="004A0F9F">
              <w:rPr>
                <w:rFonts w:ascii="Courier New" w:eastAsia="Times New Roman" w:hAnsi="Courier New" w:cs="Courier New"/>
                <w:sz w:val="20"/>
              </w:rPr>
              <w:t xml:space="preserve">;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w:t>
            </w:r>
            <w:r w:rsidRPr="004A0F9F">
              <w:rPr>
                <w:rFonts w:ascii="Times New Roman" w:eastAsia="Times New Roman" w:hAnsi="Times New Roman" w:cs="Times New Roman"/>
                <w:sz w:val="24"/>
                <w:szCs w:val="24"/>
              </w:rPr>
              <w:t>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lastRenderedPageBreak/>
              <w:t>    std::</w:t>
            </w:r>
            <w:proofErr w:type="spellStart"/>
            <w:r w:rsidRPr="004A0F9F">
              <w:rPr>
                <w:rFonts w:ascii="Courier New" w:eastAsia="Times New Roman" w:hAnsi="Courier New" w:cs="Courier New"/>
                <w:sz w:val="20"/>
              </w:rPr>
              <w:t>cout</w:t>
            </w:r>
            <w:proofErr w:type="spellEnd"/>
            <w:r w:rsidRPr="004A0F9F">
              <w:rPr>
                <w:rFonts w:ascii="Courier New" w:eastAsia="Times New Roman" w:hAnsi="Courier New" w:cs="Courier New"/>
                <w:sz w:val="20"/>
              </w:rPr>
              <w:t xml:space="preserve"> &lt;&lt; '\n';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w:t>
            </w:r>
            <w:r w:rsidRPr="004A0F9F">
              <w:rPr>
                <w:rFonts w:ascii="Times New Roman" w:eastAsia="Times New Roman" w:hAnsi="Times New Roman" w:cs="Times New Roman"/>
                <w:sz w:val="24"/>
                <w:szCs w:val="24"/>
              </w:rPr>
              <w:t>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xml:space="preserve">    // the </w:t>
            </w:r>
            <w:proofErr w:type="spellStart"/>
            <w:r w:rsidRPr="004A0F9F">
              <w:rPr>
                <w:rFonts w:ascii="Courier New" w:eastAsia="Times New Roman" w:hAnsi="Courier New" w:cs="Courier New"/>
                <w:sz w:val="20"/>
              </w:rPr>
              <w:t>initializer</w:t>
            </w:r>
            <w:proofErr w:type="spellEnd"/>
            <w:r w:rsidRPr="004A0F9F">
              <w:rPr>
                <w:rFonts w:ascii="Courier New" w:eastAsia="Times New Roman" w:hAnsi="Courier New" w:cs="Courier New"/>
                <w:sz w:val="20"/>
              </w:rPr>
              <w:t xml:space="preserve"> may be a braced-init-list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for</w:t>
            </w:r>
            <w:r w:rsidRPr="004A0F9F">
              <w:rPr>
                <w:rFonts w:ascii="Times New Roman" w:eastAsia="Times New Roman" w:hAnsi="Times New Roman" w:cs="Times New Roman"/>
                <w:sz w:val="24"/>
                <w:szCs w:val="24"/>
              </w:rPr>
              <w:t xml:space="preserve"> </w:t>
            </w:r>
            <w:r w:rsidRPr="004A0F9F">
              <w:rPr>
                <w:rFonts w:ascii="Courier New" w:eastAsia="Times New Roman" w:hAnsi="Courier New" w:cs="Courier New"/>
                <w:sz w:val="20"/>
              </w:rPr>
              <w:t>(</w:t>
            </w:r>
            <w:proofErr w:type="spellStart"/>
            <w:r w:rsidRPr="004A0F9F">
              <w:rPr>
                <w:rFonts w:ascii="Courier New" w:eastAsia="Times New Roman" w:hAnsi="Courier New" w:cs="Courier New"/>
                <w:sz w:val="20"/>
              </w:rPr>
              <w:t>int</w:t>
            </w:r>
            <w:proofErr w:type="spellEnd"/>
            <w:r w:rsidRPr="004A0F9F">
              <w:rPr>
                <w:rFonts w:ascii="Times New Roman" w:eastAsia="Times New Roman" w:hAnsi="Times New Roman" w:cs="Times New Roman"/>
                <w:sz w:val="24"/>
                <w:szCs w:val="24"/>
              </w:rPr>
              <w:t xml:space="preserve"> </w:t>
            </w:r>
            <w:r w:rsidRPr="004A0F9F">
              <w:rPr>
                <w:rFonts w:ascii="Courier New" w:eastAsia="Times New Roman" w:hAnsi="Courier New" w:cs="Courier New"/>
                <w:sz w:val="20"/>
              </w:rPr>
              <w:t xml:space="preserve">n : {0, 1, 2, 3, 4, 5})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std::</w:t>
            </w:r>
            <w:proofErr w:type="spellStart"/>
            <w:r w:rsidRPr="004A0F9F">
              <w:rPr>
                <w:rFonts w:ascii="Courier New" w:eastAsia="Times New Roman" w:hAnsi="Courier New" w:cs="Courier New"/>
                <w:sz w:val="20"/>
              </w:rPr>
              <w:t>cout</w:t>
            </w:r>
            <w:proofErr w:type="spellEnd"/>
            <w:r w:rsidRPr="004A0F9F">
              <w:rPr>
                <w:rFonts w:ascii="Courier New" w:eastAsia="Times New Roman" w:hAnsi="Courier New" w:cs="Courier New"/>
                <w:sz w:val="20"/>
              </w:rPr>
              <w:t xml:space="preserve"> &lt;&lt; n &lt;&lt; ' </w:t>
            </w:r>
            <w:proofErr w:type="spellStart"/>
            <w:r w:rsidRPr="004A0F9F">
              <w:rPr>
                <w:rFonts w:ascii="Courier New" w:eastAsia="Times New Roman" w:hAnsi="Courier New" w:cs="Courier New"/>
                <w:sz w:val="20"/>
              </w:rPr>
              <w:t>'</w:t>
            </w:r>
            <w:proofErr w:type="spellEnd"/>
            <w:r w:rsidRPr="004A0F9F">
              <w:rPr>
                <w:rFonts w:ascii="Courier New" w:eastAsia="Times New Roman" w:hAnsi="Courier New" w:cs="Courier New"/>
                <w:sz w:val="20"/>
              </w:rPr>
              <w:t xml:space="preserve">;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w:t>
            </w:r>
            <w:r w:rsidRPr="004A0F9F">
              <w:rPr>
                <w:rFonts w:ascii="Times New Roman" w:eastAsia="Times New Roman" w:hAnsi="Times New Roman" w:cs="Times New Roman"/>
                <w:sz w:val="24"/>
                <w:szCs w:val="24"/>
              </w:rPr>
              <w:t>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std::</w:t>
            </w:r>
            <w:proofErr w:type="spellStart"/>
            <w:r w:rsidRPr="004A0F9F">
              <w:rPr>
                <w:rFonts w:ascii="Courier New" w:eastAsia="Times New Roman" w:hAnsi="Courier New" w:cs="Courier New"/>
                <w:sz w:val="20"/>
              </w:rPr>
              <w:t>cout</w:t>
            </w:r>
            <w:proofErr w:type="spellEnd"/>
            <w:r w:rsidRPr="004A0F9F">
              <w:rPr>
                <w:rFonts w:ascii="Courier New" w:eastAsia="Times New Roman" w:hAnsi="Courier New" w:cs="Courier New"/>
                <w:sz w:val="20"/>
              </w:rPr>
              <w:t xml:space="preserve"> &lt;&lt; '\n';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w:t>
            </w:r>
            <w:r w:rsidRPr="004A0F9F">
              <w:rPr>
                <w:rFonts w:ascii="Times New Roman" w:eastAsia="Times New Roman" w:hAnsi="Times New Roman" w:cs="Times New Roman"/>
                <w:sz w:val="24"/>
                <w:szCs w:val="24"/>
              </w:rPr>
              <w:t>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xml:space="preserve">    // Iterating over array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w:t>
            </w:r>
            <w:proofErr w:type="spellStart"/>
            <w:r w:rsidRPr="004A0F9F">
              <w:rPr>
                <w:rFonts w:ascii="Courier New" w:eastAsia="Times New Roman" w:hAnsi="Courier New" w:cs="Courier New"/>
                <w:sz w:val="20"/>
              </w:rPr>
              <w:t>int</w:t>
            </w:r>
            <w:proofErr w:type="spellEnd"/>
            <w:r w:rsidRPr="004A0F9F">
              <w:rPr>
                <w:rFonts w:ascii="Times New Roman" w:eastAsia="Times New Roman" w:hAnsi="Times New Roman" w:cs="Times New Roman"/>
                <w:sz w:val="24"/>
                <w:szCs w:val="24"/>
              </w:rPr>
              <w:t xml:space="preserve"> </w:t>
            </w:r>
            <w:r w:rsidRPr="004A0F9F">
              <w:rPr>
                <w:rFonts w:ascii="Courier New" w:eastAsia="Times New Roman" w:hAnsi="Courier New" w:cs="Courier New"/>
                <w:sz w:val="20"/>
              </w:rPr>
              <w:t xml:space="preserve">a[] = {0, 1, 2, 3, 4, 5};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for</w:t>
            </w:r>
            <w:r w:rsidRPr="004A0F9F">
              <w:rPr>
                <w:rFonts w:ascii="Times New Roman" w:eastAsia="Times New Roman" w:hAnsi="Times New Roman" w:cs="Times New Roman"/>
                <w:sz w:val="24"/>
                <w:szCs w:val="24"/>
              </w:rPr>
              <w:t xml:space="preserve"> </w:t>
            </w:r>
            <w:r w:rsidRPr="004A0F9F">
              <w:rPr>
                <w:rFonts w:ascii="Courier New" w:eastAsia="Times New Roman" w:hAnsi="Courier New" w:cs="Courier New"/>
                <w:sz w:val="20"/>
              </w:rPr>
              <w:t>(</w:t>
            </w:r>
            <w:proofErr w:type="spellStart"/>
            <w:r w:rsidRPr="004A0F9F">
              <w:rPr>
                <w:rFonts w:ascii="Courier New" w:eastAsia="Times New Roman" w:hAnsi="Courier New" w:cs="Courier New"/>
                <w:sz w:val="20"/>
              </w:rPr>
              <w:t>int</w:t>
            </w:r>
            <w:proofErr w:type="spellEnd"/>
            <w:r w:rsidRPr="004A0F9F">
              <w:rPr>
                <w:rFonts w:ascii="Times New Roman" w:eastAsia="Times New Roman" w:hAnsi="Times New Roman" w:cs="Times New Roman"/>
                <w:sz w:val="24"/>
                <w:szCs w:val="24"/>
              </w:rPr>
              <w:t xml:space="preserve"> </w:t>
            </w:r>
            <w:r w:rsidRPr="004A0F9F">
              <w:rPr>
                <w:rFonts w:ascii="Courier New" w:eastAsia="Times New Roman" w:hAnsi="Courier New" w:cs="Courier New"/>
                <w:sz w:val="20"/>
              </w:rPr>
              <w:t xml:space="preserve">n : a)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std::</w:t>
            </w:r>
            <w:proofErr w:type="spellStart"/>
            <w:r w:rsidRPr="004A0F9F">
              <w:rPr>
                <w:rFonts w:ascii="Courier New" w:eastAsia="Times New Roman" w:hAnsi="Courier New" w:cs="Courier New"/>
                <w:sz w:val="20"/>
              </w:rPr>
              <w:t>cout</w:t>
            </w:r>
            <w:proofErr w:type="spellEnd"/>
            <w:r w:rsidRPr="004A0F9F">
              <w:rPr>
                <w:rFonts w:ascii="Courier New" w:eastAsia="Times New Roman" w:hAnsi="Courier New" w:cs="Courier New"/>
                <w:sz w:val="20"/>
              </w:rPr>
              <w:t xml:space="preserve"> &lt;&lt; n &lt;&lt; ' </w:t>
            </w:r>
            <w:proofErr w:type="spellStart"/>
            <w:r w:rsidRPr="004A0F9F">
              <w:rPr>
                <w:rFonts w:ascii="Courier New" w:eastAsia="Times New Roman" w:hAnsi="Courier New" w:cs="Courier New"/>
                <w:sz w:val="20"/>
              </w:rPr>
              <w:t>'</w:t>
            </w:r>
            <w:proofErr w:type="spellEnd"/>
            <w:r w:rsidRPr="004A0F9F">
              <w:rPr>
                <w:rFonts w:ascii="Courier New" w:eastAsia="Times New Roman" w:hAnsi="Courier New" w:cs="Courier New"/>
                <w:sz w:val="20"/>
              </w:rPr>
              <w:t xml:space="preserve">;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w:t>
            </w:r>
            <w:r w:rsidRPr="004A0F9F">
              <w:rPr>
                <w:rFonts w:ascii="Times New Roman" w:eastAsia="Times New Roman" w:hAnsi="Times New Roman" w:cs="Times New Roman"/>
                <w:sz w:val="24"/>
                <w:szCs w:val="24"/>
              </w:rPr>
              <w:t>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std::</w:t>
            </w:r>
            <w:proofErr w:type="spellStart"/>
            <w:r w:rsidRPr="004A0F9F">
              <w:rPr>
                <w:rFonts w:ascii="Courier New" w:eastAsia="Times New Roman" w:hAnsi="Courier New" w:cs="Courier New"/>
                <w:sz w:val="20"/>
              </w:rPr>
              <w:t>cout</w:t>
            </w:r>
            <w:proofErr w:type="spellEnd"/>
            <w:r w:rsidRPr="004A0F9F">
              <w:rPr>
                <w:rFonts w:ascii="Courier New" w:eastAsia="Times New Roman" w:hAnsi="Courier New" w:cs="Courier New"/>
                <w:sz w:val="20"/>
              </w:rPr>
              <w:t xml:space="preserve"> &lt;&lt; '\n';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w:t>
            </w:r>
            <w:r w:rsidRPr="004A0F9F">
              <w:rPr>
                <w:rFonts w:ascii="Times New Roman" w:eastAsia="Times New Roman" w:hAnsi="Times New Roman" w:cs="Times New Roman"/>
                <w:sz w:val="24"/>
                <w:szCs w:val="24"/>
              </w:rPr>
              <w:t>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xml:space="preserve">    // Just running a loop for every array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xml:space="preserve">    // element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for</w:t>
            </w:r>
            <w:r w:rsidRPr="004A0F9F">
              <w:rPr>
                <w:rFonts w:ascii="Times New Roman" w:eastAsia="Times New Roman" w:hAnsi="Times New Roman" w:cs="Times New Roman"/>
                <w:sz w:val="24"/>
                <w:szCs w:val="24"/>
              </w:rPr>
              <w:t xml:space="preserve"> </w:t>
            </w:r>
            <w:r w:rsidRPr="004A0F9F">
              <w:rPr>
                <w:rFonts w:ascii="Courier New" w:eastAsia="Times New Roman" w:hAnsi="Courier New" w:cs="Courier New"/>
                <w:sz w:val="20"/>
              </w:rPr>
              <w:t>(</w:t>
            </w:r>
            <w:proofErr w:type="spellStart"/>
            <w:r w:rsidRPr="004A0F9F">
              <w:rPr>
                <w:rFonts w:ascii="Courier New" w:eastAsia="Times New Roman" w:hAnsi="Courier New" w:cs="Courier New"/>
                <w:sz w:val="20"/>
              </w:rPr>
              <w:t>int</w:t>
            </w:r>
            <w:proofErr w:type="spellEnd"/>
            <w:r w:rsidRPr="004A0F9F">
              <w:rPr>
                <w:rFonts w:ascii="Times New Roman" w:eastAsia="Times New Roman" w:hAnsi="Times New Roman" w:cs="Times New Roman"/>
                <w:sz w:val="24"/>
                <w:szCs w:val="24"/>
              </w:rPr>
              <w:t xml:space="preserve"> </w:t>
            </w:r>
            <w:r w:rsidRPr="004A0F9F">
              <w:rPr>
                <w:rFonts w:ascii="Courier New" w:eastAsia="Times New Roman" w:hAnsi="Courier New" w:cs="Courier New"/>
                <w:sz w:val="20"/>
              </w:rPr>
              <w:t xml:space="preserve">n : a)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std::</w:t>
            </w:r>
            <w:proofErr w:type="spellStart"/>
            <w:r w:rsidRPr="004A0F9F">
              <w:rPr>
                <w:rFonts w:ascii="Courier New" w:eastAsia="Times New Roman" w:hAnsi="Courier New" w:cs="Courier New"/>
                <w:sz w:val="20"/>
              </w:rPr>
              <w:t>cout</w:t>
            </w:r>
            <w:proofErr w:type="spellEnd"/>
            <w:r w:rsidRPr="004A0F9F">
              <w:rPr>
                <w:rFonts w:ascii="Courier New" w:eastAsia="Times New Roman" w:hAnsi="Courier New" w:cs="Courier New"/>
                <w:sz w:val="20"/>
              </w:rPr>
              <w:t xml:space="preserve"> &lt;&lt; "In loop"</w:t>
            </w:r>
            <w:r w:rsidRPr="004A0F9F">
              <w:rPr>
                <w:rFonts w:ascii="Times New Roman" w:eastAsia="Times New Roman" w:hAnsi="Times New Roman" w:cs="Times New Roman"/>
                <w:sz w:val="24"/>
                <w:szCs w:val="24"/>
              </w:rPr>
              <w:t xml:space="preserve"> </w:t>
            </w:r>
            <w:r w:rsidRPr="004A0F9F">
              <w:rPr>
                <w:rFonts w:ascii="Courier New" w:eastAsia="Times New Roman" w:hAnsi="Courier New" w:cs="Courier New"/>
                <w:sz w:val="20"/>
              </w:rPr>
              <w:t xml:space="preserve">&lt;&lt; ' </w:t>
            </w:r>
            <w:proofErr w:type="spellStart"/>
            <w:r w:rsidRPr="004A0F9F">
              <w:rPr>
                <w:rFonts w:ascii="Courier New" w:eastAsia="Times New Roman" w:hAnsi="Courier New" w:cs="Courier New"/>
                <w:sz w:val="20"/>
              </w:rPr>
              <w:t>'</w:t>
            </w:r>
            <w:proofErr w:type="spellEnd"/>
            <w:r w:rsidRPr="004A0F9F">
              <w:rPr>
                <w:rFonts w:ascii="Courier New" w:eastAsia="Times New Roman" w:hAnsi="Courier New" w:cs="Courier New"/>
                <w:sz w:val="20"/>
              </w:rPr>
              <w:t xml:space="preserve">;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w:t>
            </w:r>
            <w:r w:rsidRPr="004A0F9F">
              <w:rPr>
                <w:rFonts w:ascii="Times New Roman" w:eastAsia="Times New Roman" w:hAnsi="Times New Roman" w:cs="Times New Roman"/>
                <w:sz w:val="24"/>
                <w:szCs w:val="24"/>
              </w:rPr>
              <w:t>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std::</w:t>
            </w:r>
            <w:proofErr w:type="spellStart"/>
            <w:r w:rsidRPr="004A0F9F">
              <w:rPr>
                <w:rFonts w:ascii="Courier New" w:eastAsia="Times New Roman" w:hAnsi="Courier New" w:cs="Courier New"/>
                <w:sz w:val="20"/>
              </w:rPr>
              <w:t>cout</w:t>
            </w:r>
            <w:proofErr w:type="spellEnd"/>
            <w:r w:rsidRPr="004A0F9F">
              <w:rPr>
                <w:rFonts w:ascii="Courier New" w:eastAsia="Times New Roman" w:hAnsi="Courier New" w:cs="Courier New"/>
                <w:sz w:val="20"/>
              </w:rPr>
              <w:t xml:space="preserve"> &lt;&lt; '\n';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w:t>
            </w:r>
            <w:r w:rsidRPr="004A0F9F">
              <w:rPr>
                <w:rFonts w:ascii="Times New Roman" w:eastAsia="Times New Roman" w:hAnsi="Times New Roman" w:cs="Times New Roman"/>
                <w:sz w:val="24"/>
                <w:szCs w:val="24"/>
              </w:rPr>
              <w:t>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xml:space="preserve">    // Printing string characters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xml:space="preserve">    std::string </w:t>
            </w:r>
            <w:proofErr w:type="spellStart"/>
            <w:r w:rsidRPr="004A0F9F">
              <w:rPr>
                <w:rFonts w:ascii="Courier New" w:eastAsia="Times New Roman" w:hAnsi="Courier New" w:cs="Courier New"/>
                <w:sz w:val="20"/>
              </w:rPr>
              <w:t>str</w:t>
            </w:r>
            <w:proofErr w:type="spellEnd"/>
            <w:r w:rsidRPr="004A0F9F">
              <w:rPr>
                <w:rFonts w:ascii="Courier New" w:eastAsia="Times New Roman" w:hAnsi="Courier New" w:cs="Courier New"/>
                <w:sz w:val="20"/>
              </w:rPr>
              <w:t xml:space="preserve"> = "Geeks";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for</w:t>
            </w:r>
            <w:r w:rsidRPr="004A0F9F">
              <w:rPr>
                <w:rFonts w:ascii="Times New Roman" w:eastAsia="Times New Roman" w:hAnsi="Times New Roman" w:cs="Times New Roman"/>
                <w:sz w:val="24"/>
                <w:szCs w:val="24"/>
              </w:rPr>
              <w:t xml:space="preserve"> </w:t>
            </w:r>
            <w:r w:rsidRPr="004A0F9F">
              <w:rPr>
                <w:rFonts w:ascii="Courier New" w:eastAsia="Times New Roman" w:hAnsi="Courier New" w:cs="Courier New"/>
                <w:sz w:val="20"/>
              </w:rPr>
              <w:t>(char</w:t>
            </w:r>
            <w:r w:rsidRPr="004A0F9F">
              <w:rPr>
                <w:rFonts w:ascii="Times New Roman" w:eastAsia="Times New Roman" w:hAnsi="Times New Roman" w:cs="Times New Roman"/>
                <w:sz w:val="24"/>
                <w:szCs w:val="24"/>
              </w:rPr>
              <w:t xml:space="preserve"> </w:t>
            </w:r>
            <w:r w:rsidRPr="004A0F9F">
              <w:rPr>
                <w:rFonts w:ascii="Courier New" w:eastAsia="Times New Roman" w:hAnsi="Courier New" w:cs="Courier New"/>
                <w:sz w:val="20"/>
              </w:rPr>
              <w:t xml:space="preserve">c : </w:t>
            </w:r>
            <w:proofErr w:type="spellStart"/>
            <w:r w:rsidRPr="004A0F9F">
              <w:rPr>
                <w:rFonts w:ascii="Courier New" w:eastAsia="Times New Roman" w:hAnsi="Courier New" w:cs="Courier New"/>
                <w:sz w:val="20"/>
              </w:rPr>
              <w:t>str</w:t>
            </w:r>
            <w:proofErr w:type="spellEnd"/>
            <w:r w:rsidRPr="004A0F9F">
              <w:rPr>
                <w:rFonts w:ascii="Courier New" w:eastAsia="Times New Roman" w:hAnsi="Courier New" w:cs="Courier New"/>
                <w:sz w:val="20"/>
              </w:rPr>
              <w:t xml:space="preserve">)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std::</w:t>
            </w:r>
            <w:proofErr w:type="spellStart"/>
            <w:r w:rsidRPr="004A0F9F">
              <w:rPr>
                <w:rFonts w:ascii="Courier New" w:eastAsia="Times New Roman" w:hAnsi="Courier New" w:cs="Courier New"/>
                <w:sz w:val="20"/>
              </w:rPr>
              <w:t>cout</w:t>
            </w:r>
            <w:proofErr w:type="spellEnd"/>
            <w:r w:rsidRPr="004A0F9F">
              <w:rPr>
                <w:rFonts w:ascii="Courier New" w:eastAsia="Times New Roman" w:hAnsi="Courier New" w:cs="Courier New"/>
                <w:sz w:val="20"/>
              </w:rPr>
              <w:t xml:space="preserve"> &lt;&lt; c &lt;&lt; ' </w:t>
            </w:r>
            <w:proofErr w:type="spellStart"/>
            <w:r w:rsidRPr="004A0F9F">
              <w:rPr>
                <w:rFonts w:ascii="Courier New" w:eastAsia="Times New Roman" w:hAnsi="Courier New" w:cs="Courier New"/>
                <w:sz w:val="20"/>
              </w:rPr>
              <w:t>'</w:t>
            </w:r>
            <w:proofErr w:type="spellEnd"/>
            <w:r w:rsidRPr="004A0F9F">
              <w:rPr>
                <w:rFonts w:ascii="Courier New" w:eastAsia="Times New Roman" w:hAnsi="Courier New" w:cs="Courier New"/>
                <w:sz w:val="20"/>
              </w:rPr>
              <w:t xml:space="preserve">;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w:t>
            </w:r>
            <w:r w:rsidRPr="004A0F9F">
              <w:rPr>
                <w:rFonts w:ascii="Times New Roman" w:eastAsia="Times New Roman" w:hAnsi="Times New Roman" w:cs="Times New Roman"/>
                <w:sz w:val="24"/>
                <w:szCs w:val="24"/>
              </w:rPr>
              <w:t>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std::</w:t>
            </w:r>
            <w:proofErr w:type="spellStart"/>
            <w:r w:rsidRPr="004A0F9F">
              <w:rPr>
                <w:rFonts w:ascii="Courier New" w:eastAsia="Times New Roman" w:hAnsi="Courier New" w:cs="Courier New"/>
                <w:sz w:val="20"/>
              </w:rPr>
              <w:t>cout</w:t>
            </w:r>
            <w:proofErr w:type="spellEnd"/>
            <w:r w:rsidRPr="004A0F9F">
              <w:rPr>
                <w:rFonts w:ascii="Courier New" w:eastAsia="Times New Roman" w:hAnsi="Courier New" w:cs="Courier New"/>
                <w:sz w:val="20"/>
              </w:rPr>
              <w:t xml:space="preserve"> &lt;&lt; '\n';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w:t>
            </w:r>
            <w:r w:rsidRPr="004A0F9F">
              <w:rPr>
                <w:rFonts w:ascii="Times New Roman" w:eastAsia="Times New Roman" w:hAnsi="Times New Roman" w:cs="Times New Roman"/>
                <w:sz w:val="24"/>
                <w:szCs w:val="24"/>
              </w:rPr>
              <w:t>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xml:space="preserve">    // Printing keys and values of a map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std::map &lt;</w:t>
            </w:r>
            <w:proofErr w:type="spellStart"/>
            <w:r w:rsidRPr="004A0F9F">
              <w:rPr>
                <w:rFonts w:ascii="Courier New" w:eastAsia="Times New Roman" w:hAnsi="Courier New" w:cs="Courier New"/>
                <w:sz w:val="20"/>
              </w:rPr>
              <w:t>int</w:t>
            </w:r>
            <w:proofErr w:type="spellEnd"/>
            <w:r w:rsidRPr="004A0F9F">
              <w:rPr>
                <w:rFonts w:ascii="Courier New" w:eastAsia="Times New Roman" w:hAnsi="Courier New" w:cs="Courier New"/>
                <w:sz w:val="20"/>
              </w:rPr>
              <w:t xml:space="preserve">, </w:t>
            </w:r>
            <w:proofErr w:type="spellStart"/>
            <w:r w:rsidRPr="004A0F9F">
              <w:rPr>
                <w:rFonts w:ascii="Courier New" w:eastAsia="Times New Roman" w:hAnsi="Courier New" w:cs="Courier New"/>
                <w:sz w:val="20"/>
              </w:rPr>
              <w:t>int</w:t>
            </w:r>
            <w:proofErr w:type="spellEnd"/>
            <w:r w:rsidRPr="004A0F9F">
              <w:rPr>
                <w:rFonts w:ascii="Courier New" w:eastAsia="Times New Roman" w:hAnsi="Courier New" w:cs="Courier New"/>
                <w:sz w:val="20"/>
              </w:rPr>
              <w:t xml:space="preserve">&gt; MAP({{1, 1}, {2, 2}, {3, 3}});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for</w:t>
            </w:r>
            <w:r w:rsidRPr="004A0F9F">
              <w:rPr>
                <w:rFonts w:ascii="Times New Roman" w:eastAsia="Times New Roman" w:hAnsi="Times New Roman" w:cs="Times New Roman"/>
                <w:sz w:val="24"/>
                <w:szCs w:val="24"/>
              </w:rPr>
              <w:t xml:space="preserve"> </w:t>
            </w:r>
            <w:r w:rsidRPr="004A0F9F">
              <w:rPr>
                <w:rFonts w:ascii="Courier New" w:eastAsia="Times New Roman" w:hAnsi="Courier New" w:cs="Courier New"/>
                <w:sz w:val="20"/>
              </w:rPr>
              <w:t>(auto</w:t>
            </w:r>
            <w:r w:rsidRPr="004A0F9F">
              <w:rPr>
                <w:rFonts w:ascii="Times New Roman" w:eastAsia="Times New Roman" w:hAnsi="Times New Roman" w:cs="Times New Roman"/>
                <w:sz w:val="24"/>
                <w:szCs w:val="24"/>
              </w:rPr>
              <w:t xml:space="preserve"> </w:t>
            </w:r>
            <w:proofErr w:type="spellStart"/>
            <w:r w:rsidRPr="004A0F9F">
              <w:rPr>
                <w:rFonts w:ascii="Courier New" w:eastAsia="Times New Roman" w:hAnsi="Courier New" w:cs="Courier New"/>
                <w:sz w:val="20"/>
              </w:rPr>
              <w:t>i</w:t>
            </w:r>
            <w:proofErr w:type="spellEnd"/>
            <w:r w:rsidRPr="004A0F9F">
              <w:rPr>
                <w:rFonts w:ascii="Courier New" w:eastAsia="Times New Roman" w:hAnsi="Courier New" w:cs="Courier New"/>
                <w:sz w:val="20"/>
              </w:rPr>
              <w:t xml:space="preserve"> : MAP)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std::</w:t>
            </w:r>
            <w:proofErr w:type="spellStart"/>
            <w:r w:rsidRPr="004A0F9F">
              <w:rPr>
                <w:rFonts w:ascii="Courier New" w:eastAsia="Times New Roman" w:hAnsi="Courier New" w:cs="Courier New"/>
                <w:sz w:val="20"/>
              </w:rPr>
              <w:t>cout</w:t>
            </w:r>
            <w:proofErr w:type="spellEnd"/>
            <w:r w:rsidRPr="004A0F9F">
              <w:rPr>
                <w:rFonts w:ascii="Courier New" w:eastAsia="Times New Roman" w:hAnsi="Courier New" w:cs="Courier New"/>
                <w:sz w:val="20"/>
              </w:rPr>
              <w:t xml:space="preserve"> &lt;&lt; '{'</w:t>
            </w:r>
            <w:r w:rsidRPr="004A0F9F">
              <w:rPr>
                <w:rFonts w:ascii="Times New Roman" w:eastAsia="Times New Roman" w:hAnsi="Times New Roman" w:cs="Times New Roman"/>
                <w:sz w:val="24"/>
                <w:szCs w:val="24"/>
              </w:rPr>
              <w:t xml:space="preserve"> </w:t>
            </w:r>
            <w:r w:rsidRPr="004A0F9F">
              <w:rPr>
                <w:rFonts w:ascii="Courier New" w:eastAsia="Times New Roman" w:hAnsi="Courier New" w:cs="Courier New"/>
                <w:sz w:val="20"/>
              </w:rPr>
              <w:t xml:space="preserve">&lt;&lt; </w:t>
            </w:r>
            <w:proofErr w:type="spellStart"/>
            <w:r w:rsidRPr="004A0F9F">
              <w:rPr>
                <w:rFonts w:ascii="Courier New" w:eastAsia="Times New Roman" w:hAnsi="Courier New" w:cs="Courier New"/>
                <w:sz w:val="20"/>
              </w:rPr>
              <w:t>i.first</w:t>
            </w:r>
            <w:proofErr w:type="spellEnd"/>
            <w:r w:rsidRPr="004A0F9F">
              <w:rPr>
                <w:rFonts w:ascii="Courier New" w:eastAsia="Times New Roman" w:hAnsi="Courier New" w:cs="Courier New"/>
                <w:sz w:val="20"/>
              </w:rPr>
              <w:t xml:space="preserve"> &lt;&lt; ", "</w:t>
            </w:r>
            <w:r w:rsidRPr="004A0F9F">
              <w:rPr>
                <w:rFonts w:ascii="Times New Roman" w:eastAsia="Times New Roman" w:hAnsi="Times New Roman" w:cs="Times New Roman"/>
                <w:sz w:val="24"/>
                <w:szCs w:val="24"/>
              </w:rPr>
              <w:t>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xml:space="preserve">                  &lt;&lt; </w:t>
            </w:r>
            <w:proofErr w:type="spellStart"/>
            <w:r w:rsidRPr="004A0F9F">
              <w:rPr>
                <w:rFonts w:ascii="Courier New" w:eastAsia="Times New Roman" w:hAnsi="Courier New" w:cs="Courier New"/>
                <w:sz w:val="20"/>
              </w:rPr>
              <w:t>i.second</w:t>
            </w:r>
            <w:proofErr w:type="spellEnd"/>
            <w:r w:rsidRPr="004A0F9F">
              <w:rPr>
                <w:rFonts w:ascii="Courier New" w:eastAsia="Times New Roman" w:hAnsi="Courier New" w:cs="Courier New"/>
                <w:sz w:val="20"/>
              </w:rPr>
              <w:t xml:space="preserve"> &lt;&lt; "}\n"; </w:t>
            </w:r>
          </w:p>
          <w:p w:rsidR="004A0F9F" w:rsidRPr="004A0F9F" w:rsidRDefault="004A0F9F" w:rsidP="004A0F9F">
            <w:pPr>
              <w:spacing w:after="0" w:line="240" w:lineRule="auto"/>
              <w:jc w:val="left"/>
              <w:rPr>
                <w:rFonts w:ascii="Times New Roman" w:eastAsia="Times New Roman" w:hAnsi="Times New Roman" w:cs="Times New Roman"/>
                <w:sz w:val="24"/>
                <w:szCs w:val="24"/>
              </w:rPr>
            </w:pPr>
            <w:r w:rsidRPr="004A0F9F">
              <w:rPr>
                <w:rFonts w:ascii="Courier New" w:eastAsia="Times New Roman" w:hAnsi="Courier New" w:cs="Courier New"/>
                <w:sz w:val="20"/>
              </w:rPr>
              <w:t xml:space="preserve">} </w:t>
            </w:r>
          </w:p>
        </w:tc>
      </w:tr>
    </w:tbl>
    <w:p w:rsidR="004A0F9F" w:rsidRPr="004A0F9F" w:rsidRDefault="004A0F9F" w:rsidP="004A0F9F">
      <w:pPr>
        <w:spacing w:after="150" w:line="240" w:lineRule="auto"/>
        <w:jc w:val="left"/>
        <w:textAlignment w:val="baseline"/>
        <w:rPr>
          <w:ins w:id="10" w:author="Unknown"/>
          <w:rFonts w:ascii="Arial" w:eastAsia="Times New Roman" w:hAnsi="Arial" w:cs="Arial"/>
          <w:sz w:val="24"/>
          <w:szCs w:val="24"/>
        </w:rPr>
      </w:pPr>
      <w:ins w:id="11" w:author="Unknown">
        <w:r w:rsidRPr="004A0F9F">
          <w:rPr>
            <w:rFonts w:ascii="Arial" w:eastAsia="Times New Roman" w:hAnsi="Arial" w:cs="Arial"/>
            <w:sz w:val="24"/>
            <w:szCs w:val="24"/>
          </w:rPr>
          <w:lastRenderedPageBreak/>
          <w:t>Output:</w:t>
        </w:r>
      </w:ins>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2" w:author="Unknown"/>
          <w:rFonts w:ascii="Consolas" w:eastAsia="Times New Roman" w:hAnsi="Consolas" w:cs="Consolas"/>
          <w:sz w:val="23"/>
          <w:szCs w:val="23"/>
        </w:rPr>
      </w:pPr>
      <w:ins w:id="13" w:author="Unknown">
        <w:r w:rsidRPr="004A0F9F">
          <w:rPr>
            <w:rFonts w:ascii="Consolas" w:eastAsia="Times New Roman" w:hAnsi="Consolas" w:cs="Consolas"/>
            <w:sz w:val="23"/>
            <w:szCs w:val="23"/>
          </w:rPr>
          <w:t xml:space="preserve">0 1 2 3 4 5 </w:t>
        </w:r>
      </w:ins>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4" w:author="Unknown"/>
          <w:rFonts w:ascii="Consolas" w:eastAsia="Times New Roman" w:hAnsi="Consolas" w:cs="Consolas"/>
          <w:sz w:val="23"/>
          <w:szCs w:val="23"/>
        </w:rPr>
      </w:pPr>
      <w:ins w:id="15" w:author="Unknown">
        <w:r w:rsidRPr="004A0F9F">
          <w:rPr>
            <w:rFonts w:ascii="Consolas" w:eastAsia="Times New Roman" w:hAnsi="Consolas" w:cs="Consolas"/>
            <w:sz w:val="23"/>
            <w:szCs w:val="23"/>
          </w:rPr>
          <w:t xml:space="preserve">0 1 2 3 4 5 </w:t>
        </w:r>
      </w:ins>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6" w:author="Unknown"/>
          <w:rFonts w:ascii="Consolas" w:eastAsia="Times New Roman" w:hAnsi="Consolas" w:cs="Consolas"/>
          <w:sz w:val="23"/>
          <w:szCs w:val="23"/>
        </w:rPr>
      </w:pPr>
      <w:ins w:id="17" w:author="Unknown">
        <w:r w:rsidRPr="004A0F9F">
          <w:rPr>
            <w:rFonts w:ascii="Consolas" w:eastAsia="Times New Roman" w:hAnsi="Consolas" w:cs="Consolas"/>
            <w:sz w:val="23"/>
            <w:szCs w:val="23"/>
          </w:rPr>
          <w:t xml:space="preserve">0 1 2 3 4 5 </w:t>
        </w:r>
      </w:ins>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18" w:author="Unknown"/>
          <w:rFonts w:ascii="Consolas" w:eastAsia="Times New Roman" w:hAnsi="Consolas" w:cs="Consolas"/>
          <w:sz w:val="23"/>
          <w:szCs w:val="23"/>
        </w:rPr>
      </w:pPr>
      <w:ins w:id="19" w:author="Unknown">
        <w:r w:rsidRPr="004A0F9F">
          <w:rPr>
            <w:rFonts w:ascii="Consolas" w:eastAsia="Times New Roman" w:hAnsi="Consolas" w:cs="Consolas"/>
            <w:sz w:val="23"/>
            <w:szCs w:val="23"/>
          </w:rPr>
          <w:t xml:space="preserve">In loop </w:t>
        </w:r>
        <w:proofErr w:type="gramStart"/>
        <w:r w:rsidRPr="004A0F9F">
          <w:rPr>
            <w:rFonts w:ascii="Consolas" w:eastAsia="Times New Roman" w:hAnsi="Consolas" w:cs="Consolas"/>
            <w:sz w:val="23"/>
            <w:szCs w:val="23"/>
          </w:rPr>
          <w:t>In</w:t>
        </w:r>
        <w:proofErr w:type="gramEnd"/>
        <w:r w:rsidRPr="004A0F9F">
          <w:rPr>
            <w:rFonts w:ascii="Consolas" w:eastAsia="Times New Roman" w:hAnsi="Consolas" w:cs="Consolas"/>
            <w:sz w:val="23"/>
            <w:szCs w:val="23"/>
          </w:rPr>
          <w:t xml:space="preserve"> loop In loop In loop In loop In loop </w:t>
        </w:r>
      </w:ins>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20" w:author="Unknown"/>
          <w:rFonts w:ascii="Consolas" w:eastAsia="Times New Roman" w:hAnsi="Consolas" w:cs="Consolas"/>
          <w:sz w:val="23"/>
          <w:szCs w:val="23"/>
        </w:rPr>
      </w:pPr>
      <w:ins w:id="21" w:author="Unknown">
        <w:r w:rsidRPr="004A0F9F">
          <w:rPr>
            <w:rFonts w:ascii="Consolas" w:eastAsia="Times New Roman" w:hAnsi="Consolas" w:cs="Consolas"/>
            <w:sz w:val="23"/>
            <w:szCs w:val="23"/>
          </w:rPr>
          <w:t xml:space="preserve">G e </w:t>
        </w:r>
        <w:proofErr w:type="spellStart"/>
        <w:r w:rsidRPr="004A0F9F">
          <w:rPr>
            <w:rFonts w:ascii="Consolas" w:eastAsia="Times New Roman" w:hAnsi="Consolas" w:cs="Consolas"/>
            <w:sz w:val="23"/>
            <w:szCs w:val="23"/>
          </w:rPr>
          <w:t>e</w:t>
        </w:r>
        <w:proofErr w:type="spellEnd"/>
        <w:r w:rsidRPr="004A0F9F">
          <w:rPr>
            <w:rFonts w:ascii="Consolas" w:eastAsia="Times New Roman" w:hAnsi="Consolas" w:cs="Consolas"/>
            <w:sz w:val="23"/>
            <w:szCs w:val="23"/>
          </w:rPr>
          <w:t xml:space="preserve"> k s </w:t>
        </w:r>
      </w:ins>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22" w:author="Unknown"/>
          <w:rFonts w:ascii="Consolas" w:eastAsia="Times New Roman" w:hAnsi="Consolas" w:cs="Consolas"/>
          <w:sz w:val="23"/>
          <w:szCs w:val="23"/>
        </w:rPr>
      </w:pPr>
      <w:ins w:id="23" w:author="Unknown">
        <w:r w:rsidRPr="004A0F9F">
          <w:rPr>
            <w:rFonts w:ascii="Consolas" w:eastAsia="Times New Roman" w:hAnsi="Consolas" w:cs="Consolas"/>
            <w:sz w:val="23"/>
            <w:szCs w:val="23"/>
          </w:rPr>
          <w:t>{1, 1}</w:t>
        </w:r>
      </w:ins>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24" w:author="Unknown"/>
          <w:rFonts w:ascii="Consolas" w:eastAsia="Times New Roman" w:hAnsi="Consolas" w:cs="Consolas"/>
          <w:sz w:val="23"/>
          <w:szCs w:val="23"/>
        </w:rPr>
      </w:pPr>
      <w:ins w:id="25" w:author="Unknown">
        <w:r w:rsidRPr="004A0F9F">
          <w:rPr>
            <w:rFonts w:ascii="Consolas" w:eastAsia="Times New Roman" w:hAnsi="Consolas" w:cs="Consolas"/>
            <w:sz w:val="23"/>
            <w:szCs w:val="23"/>
          </w:rPr>
          <w:t>{2, 2}</w:t>
        </w:r>
      </w:ins>
    </w:p>
    <w:p w:rsidR="004A0F9F" w:rsidRPr="004A0F9F" w:rsidRDefault="004A0F9F" w:rsidP="004A0F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ins w:id="26" w:author="Unknown"/>
          <w:rFonts w:ascii="Consolas" w:eastAsia="Times New Roman" w:hAnsi="Consolas" w:cs="Consolas"/>
          <w:sz w:val="23"/>
          <w:szCs w:val="23"/>
        </w:rPr>
      </w:pPr>
      <w:ins w:id="27" w:author="Unknown">
        <w:r w:rsidRPr="004A0F9F">
          <w:rPr>
            <w:rFonts w:ascii="Consolas" w:eastAsia="Times New Roman" w:hAnsi="Consolas" w:cs="Consolas"/>
            <w:sz w:val="23"/>
            <w:szCs w:val="23"/>
          </w:rPr>
          <w:t>{3, 3}</w:t>
        </w:r>
      </w:ins>
    </w:p>
    <w:p w:rsidR="002F523C" w:rsidRDefault="002F523C"/>
    <w:p w:rsidR="000F6F15" w:rsidRPr="000F6F15" w:rsidRDefault="000F6F15" w:rsidP="000F6F15">
      <w:pPr>
        <w:spacing w:after="225" w:line="240" w:lineRule="auto"/>
        <w:jc w:val="left"/>
        <w:textAlignment w:val="baseline"/>
        <w:outlineLvl w:val="0"/>
        <w:rPr>
          <w:rFonts w:ascii="Times New Roman" w:eastAsia="Times New Roman" w:hAnsi="Times New Roman" w:cs="Times New Roman"/>
          <w:kern w:val="36"/>
          <w:sz w:val="42"/>
          <w:szCs w:val="42"/>
        </w:rPr>
      </w:pPr>
      <w:r w:rsidRPr="000F6F15">
        <w:rPr>
          <w:rFonts w:ascii="Times New Roman" w:eastAsia="Times New Roman" w:hAnsi="Times New Roman" w:cs="Times New Roman"/>
          <w:kern w:val="36"/>
          <w:sz w:val="42"/>
          <w:szCs w:val="42"/>
        </w:rPr>
        <w:lastRenderedPageBreak/>
        <w:t>Hashing | Set 1 (Introduction)</w:t>
      </w:r>
    </w:p>
    <w:p w:rsidR="000F6F15" w:rsidRPr="000F6F15" w:rsidRDefault="000F6F15" w:rsidP="000F6F15">
      <w:pPr>
        <w:spacing w:after="150" w:line="240" w:lineRule="auto"/>
        <w:jc w:val="left"/>
        <w:textAlignment w:val="baseline"/>
        <w:rPr>
          <w:rFonts w:ascii="Arial" w:eastAsia="Times New Roman" w:hAnsi="Arial" w:cs="Arial"/>
          <w:sz w:val="24"/>
          <w:szCs w:val="24"/>
        </w:rPr>
      </w:pPr>
      <w:r w:rsidRPr="000F6F15">
        <w:rPr>
          <w:rFonts w:ascii="Arial" w:eastAsia="Times New Roman" w:hAnsi="Arial" w:cs="Arial"/>
          <w:sz w:val="24"/>
          <w:szCs w:val="24"/>
        </w:rPr>
        <w:t>Suppose we want to design a system for storing employee records keyed using phone numbers. And we want following queries to be performed efficiently:</w:t>
      </w:r>
    </w:p>
    <w:p w:rsidR="000F6F15" w:rsidRPr="000F6F15" w:rsidRDefault="000F6F15" w:rsidP="000F6F15">
      <w:pPr>
        <w:numPr>
          <w:ilvl w:val="0"/>
          <w:numId w:val="1"/>
        </w:numPr>
        <w:spacing w:after="0" w:line="240" w:lineRule="auto"/>
        <w:ind w:left="540"/>
        <w:jc w:val="left"/>
        <w:textAlignment w:val="baseline"/>
        <w:rPr>
          <w:rFonts w:ascii="Arial" w:eastAsia="Times New Roman" w:hAnsi="Arial" w:cs="Arial"/>
          <w:sz w:val="24"/>
          <w:szCs w:val="24"/>
        </w:rPr>
      </w:pPr>
      <w:r w:rsidRPr="000F6F15">
        <w:rPr>
          <w:rFonts w:ascii="Arial" w:eastAsia="Times New Roman" w:hAnsi="Arial" w:cs="Arial"/>
          <w:sz w:val="24"/>
          <w:szCs w:val="24"/>
        </w:rPr>
        <w:t>Insert a phone number and corresponding information.</w:t>
      </w:r>
    </w:p>
    <w:p w:rsidR="000F6F15" w:rsidRPr="000F6F15" w:rsidRDefault="000F6F15" w:rsidP="000F6F15">
      <w:pPr>
        <w:numPr>
          <w:ilvl w:val="0"/>
          <w:numId w:val="1"/>
        </w:numPr>
        <w:spacing w:after="0" w:line="240" w:lineRule="auto"/>
        <w:ind w:left="540"/>
        <w:jc w:val="left"/>
        <w:textAlignment w:val="baseline"/>
        <w:rPr>
          <w:rFonts w:ascii="Arial" w:eastAsia="Times New Roman" w:hAnsi="Arial" w:cs="Arial"/>
          <w:sz w:val="24"/>
          <w:szCs w:val="24"/>
        </w:rPr>
      </w:pPr>
      <w:r w:rsidRPr="000F6F15">
        <w:rPr>
          <w:rFonts w:ascii="Arial" w:eastAsia="Times New Roman" w:hAnsi="Arial" w:cs="Arial"/>
          <w:sz w:val="24"/>
          <w:szCs w:val="24"/>
        </w:rPr>
        <w:t>Search a phone number and fetch the information.</w:t>
      </w:r>
    </w:p>
    <w:p w:rsidR="000F6F15" w:rsidRPr="000F6F15" w:rsidRDefault="000F6F15" w:rsidP="000F6F15">
      <w:pPr>
        <w:numPr>
          <w:ilvl w:val="0"/>
          <w:numId w:val="1"/>
        </w:numPr>
        <w:spacing w:after="0" w:line="240" w:lineRule="auto"/>
        <w:ind w:left="540"/>
        <w:jc w:val="left"/>
        <w:textAlignment w:val="baseline"/>
        <w:rPr>
          <w:rFonts w:ascii="Arial" w:eastAsia="Times New Roman" w:hAnsi="Arial" w:cs="Arial"/>
          <w:sz w:val="24"/>
          <w:szCs w:val="24"/>
        </w:rPr>
      </w:pPr>
      <w:r w:rsidRPr="000F6F15">
        <w:rPr>
          <w:rFonts w:ascii="Arial" w:eastAsia="Times New Roman" w:hAnsi="Arial" w:cs="Arial"/>
          <w:sz w:val="24"/>
          <w:szCs w:val="24"/>
        </w:rPr>
        <w:t>Delete a phone number and related information.</w:t>
      </w:r>
    </w:p>
    <w:p w:rsidR="000F6F15" w:rsidRPr="000F6F15" w:rsidRDefault="000F6F15" w:rsidP="000F6F15">
      <w:pPr>
        <w:spacing w:after="150" w:line="240" w:lineRule="auto"/>
        <w:jc w:val="left"/>
        <w:textAlignment w:val="baseline"/>
        <w:rPr>
          <w:rFonts w:ascii="Arial" w:eastAsia="Times New Roman" w:hAnsi="Arial" w:cs="Arial"/>
          <w:sz w:val="24"/>
          <w:szCs w:val="24"/>
        </w:rPr>
      </w:pPr>
      <w:r w:rsidRPr="000F6F15">
        <w:rPr>
          <w:rFonts w:ascii="Arial" w:eastAsia="Times New Roman" w:hAnsi="Arial" w:cs="Arial"/>
          <w:sz w:val="24"/>
          <w:szCs w:val="24"/>
        </w:rPr>
        <w:t>We can think of using the following data structures to maintain information about different phone numbers.</w:t>
      </w:r>
    </w:p>
    <w:p w:rsidR="000F6F15" w:rsidRPr="000F6F15" w:rsidRDefault="000F6F15" w:rsidP="000F6F15">
      <w:pPr>
        <w:numPr>
          <w:ilvl w:val="0"/>
          <w:numId w:val="2"/>
        </w:numPr>
        <w:spacing w:after="0" w:line="240" w:lineRule="auto"/>
        <w:ind w:left="540"/>
        <w:jc w:val="left"/>
        <w:textAlignment w:val="baseline"/>
        <w:rPr>
          <w:rFonts w:ascii="Arial" w:eastAsia="Times New Roman" w:hAnsi="Arial" w:cs="Arial"/>
          <w:sz w:val="24"/>
          <w:szCs w:val="24"/>
        </w:rPr>
      </w:pPr>
      <w:r w:rsidRPr="000F6F15">
        <w:rPr>
          <w:rFonts w:ascii="Arial" w:eastAsia="Times New Roman" w:hAnsi="Arial" w:cs="Arial"/>
          <w:sz w:val="24"/>
          <w:szCs w:val="24"/>
        </w:rPr>
        <w:t>Array of phone numbers and records.</w:t>
      </w:r>
    </w:p>
    <w:p w:rsidR="000F6F15" w:rsidRPr="000F6F15" w:rsidRDefault="000F6F15" w:rsidP="000F6F15">
      <w:pPr>
        <w:numPr>
          <w:ilvl w:val="0"/>
          <w:numId w:val="2"/>
        </w:numPr>
        <w:spacing w:after="0" w:line="240" w:lineRule="auto"/>
        <w:ind w:left="540"/>
        <w:jc w:val="left"/>
        <w:textAlignment w:val="baseline"/>
        <w:rPr>
          <w:rFonts w:ascii="Arial" w:eastAsia="Times New Roman" w:hAnsi="Arial" w:cs="Arial"/>
          <w:sz w:val="24"/>
          <w:szCs w:val="24"/>
        </w:rPr>
      </w:pPr>
      <w:r w:rsidRPr="000F6F15">
        <w:rPr>
          <w:rFonts w:ascii="Arial" w:eastAsia="Times New Roman" w:hAnsi="Arial" w:cs="Arial"/>
          <w:sz w:val="24"/>
          <w:szCs w:val="24"/>
        </w:rPr>
        <w:t>Linked List of phone numbers and records.</w:t>
      </w:r>
    </w:p>
    <w:p w:rsidR="000F6F15" w:rsidRPr="000F6F15" w:rsidRDefault="000F6F15" w:rsidP="000F6F15">
      <w:pPr>
        <w:numPr>
          <w:ilvl w:val="0"/>
          <w:numId w:val="2"/>
        </w:numPr>
        <w:spacing w:after="0" w:line="240" w:lineRule="auto"/>
        <w:ind w:left="540"/>
        <w:jc w:val="left"/>
        <w:textAlignment w:val="baseline"/>
        <w:rPr>
          <w:rFonts w:ascii="Arial" w:eastAsia="Times New Roman" w:hAnsi="Arial" w:cs="Arial"/>
          <w:sz w:val="24"/>
          <w:szCs w:val="24"/>
        </w:rPr>
      </w:pPr>
      <w:r w:rsidRPr="000F6F15">
        <w:rPr>
          <w:rFonts w:ascii="Arial" w:eastAsia="Times New Roman" w:hAnsi="Arial" w:cs="Arial"/>
          <w:sz w:val="24"/>
          <w:szCs w:val="24"/>
        </w:rPr>
        <w:t>Balanced binary search tree with phone numbers as keys.</w:t>
      </w:r>
    </w:p>
    <w:p w:rsidR="000F6F15" w:rsidRPr="000F6F15" w:rsidRDefault="000F6F15" w:rsidP="000F6F15">
      <w:pPr>
        <w:numPr>
          <w:ilvl w:val="0"/>
          <w:numId w:val="2"/>
        </w:numPr>
        <w:spacing w:after="0" w:line="240" w:lineRule="auto"/>
        <w:ind w:left="540"/>
        <w:jc w:val="left"/>
        <w:textAlignment w:val="baseline"/>
        <w:rPr>
          <w:rFonts w:ascii="Arial" w:eastAsia="Times New Roman" w:hAnsi="Arial" w:cs="Arial"/>
          <w:sz w:val="24"/>
          <w:szCs w:val="24"/>
        </w:rPr>
      </w:pPr>
      <w:r w:rsidRPr="000F6F15">
        <w:rPr>
          <w:rFonts w:ascii="Arial" w:eastAsia="Times New Roman" w:hAnsi="Arial" w:cs="Arial"/>
          <w:sz w:val="24"/>
          <w:szCs w:val="24"/>
        </w:rPr>
        <w:t>Direct Access Table.</w:t>
      </w:r>
    </w:p>
    <w:p w:rsidR="000F6F15" w:rsidRPr="000F6F15" w:rsidRDefault="000F6F15" w:rsidP="000F6F15">
      <w:pPr>
        <w:spacing w:after="0" w:line="240" w:lineRule="auto"/>
        <w:jc w:val="left"/>
        <w:textAlignment w:val="baseline"/>
        <w:rPr>
          <w:rFonts w:ascii="Arial" w:eastAsia="Times New Roman" w:hAnsi="Arial" w:cs="Arial"/>
          <w:sz w:val="24"/>
          <w:szCs w:val="24"/>
        </w:rPr>
      </w:pPr>
      <w:r w:rsidRPr="000F6F15">
        <w:rPr>
          <w:rFonts w:ascii="Arial" w:eastAsia="Times New Roman" w:hAnsi="Arial" w:cs="Arial"/>
          <w:sz w:val="24"/>
          <w:szCs w:val="24"/>
        </w:rPr>
        <w:t>For </w:t>
      </w:r>
      <w:r w:rsidRPr="000F6F15">
        <w:rPr>
          <w:rFonts w:ascii="Arial" w:eastAsia="Times New Roman" w:hAnsi="Arial" w:cs="Arial"/>
          <w:b/>
          <w:bCs/>
          <w:sz w:val="24"/>
          <w:szCs w:val="24"/>
        </w:rPr>
        <w:t>arrays and linked lists</w:t>
      </w:r>
      <w:r w:rsidRPr="000F6F15">
        <w:rPr>
          <w:rFonts w:ascii="Arial" w:eastAsia="Times New Roman" w:hAnsi="Arial" w:cs="Arial"/>
          <w:sz w:val="24"/>
          <w:szCs w:val="24"/>
        </w:rPr>
        <w:t xml:space="preserve">, we need to search in a linear fashion, which can be costly in practice. If we use arrays and keep the data sorted, then a phone number can be searched in </w:t>
      </w:r>
      <w:proofErr w:type="gramStart"/>
      <w:r w:rsidRPr="000F6F15">
        <w:rPr>
          <w:rFonts w:ascii="Arial" w:eastAsia="Times New Roman" w:hAnsi="Arial" w:cs="Arial"/>
          <w:sz w:val="24"/>
          <w:szCs w:val="24"/>
        </w:rPr>
        <w:t>O(</w:t>
      </w:r>
      <w:proofErr w:type="spellStart"/>
      <w:proofErr w:type="gramEnd"/>
      <w:r w:rsidRPr="000F6F15">
        <w:rPr>
          <w:rFonts w:ascii="Arial" w:eastAsia="Times New Roman" w:hAnsi="Arial" w:cs="Arial"/>
          <w:sz w:val="24"/>
          <w:szCs w:val="24"/>
        </w:rPr>
        <w:t>Logn</w:t>
      </w:r>
      <w:proofErr w:type="spellEnd"/>
      <w:r w:rsidRPr="000F6F15">
        <w:rPr>
          <w:rFonts w:ascii="Arial" w:eastAsia="Times New Roman" w:hAnsi="Arial" w:cs="Arial"/>
          <w:sz w:val="24"/>
          <w:szCs w:val="24"/>
        </w:rPr>
        <w:t>) time using Binary Search, but insert and delete operations become costly as we have to maintain sorted order.</w:t>
      </w:r>
    </w:p>
    <w:p w:rsidR="000F6F15" w:rsidRPr="000F6F15" w:rsidRDefault="000F6F15" w:rsidP="000F6F15">
      <w:pPr>
        <w:spacing w:after="0" w:line="285" w:lineRule="atLeast"/>
        <w:jc w:val="both"/>
        <w:textAlignment w:val="baseline"/>
        <w:rPr>
          <w:ins w:id="28" w:author="Unknown"/>
          <w:rFonts w:ascii="Arial" w:eastAsia="Times New Roman" w:hAnsi="Arial" w:cs="Arial"/>
          <w:sz w:val="24"/>
          <w:szCs w:val="24"/>
        </w:rPr>
      </w:pPr>
      <w:ins w:id="29" w:author="Unknown">
        <w:r w:rsidRPr="000F6F15">
          <w:rPr>
            <w:rFonts w:ascii="Arial" w:eastAsia="Times New Roman" w:hAnsi="Arial" w:cs="Arial"/>
            <w:sz w:val="24"/>
            <w:szCs w:val="24"/>
          </w:rPr>
          <w:br/>
        </w:r>
      </w:ins>
    </w:p>
    <w:p w:rsidR="000F6F15" w:rsidRPr="000F6F15" w:rsidRDefault="000F6F15" w:rsidP="000F6F15">
      <w:pPr>
        <w:spacing w:after="0" w:line="240" w:lineRule="auto"/>
        <w:jc w:val="left"/>
        <w:textAlignment w:val="baseline"/>
        <w:rPr>
          <w:ins w:id="30" w:author="Unknown"/>
          <w:rFonts w:ascii="Arial" w:eastAsia="Times New Roman" w:hAnsi="Arial" w:cs="Arial"/>
          <w:sz w:val="24"/>
          <w:szCs w:val="24"/>
        </w:rPr>
      </w:pPr>
      <w:ins w:id="31" w:author="Unknown">
        <w:r w:rsidRPr="000F6F15">
          <w:rPr>
            <w:rFonts w:ascii="Arial" w:eastAsia="Times New Roman" w:hAnsi="Arial" w:cs="Arial"/>
            <w:sz w:val="24"/>
            <w:szCs w:val="24"/>
          </w:rPr>
          <w:t>With</w:t>
        </w:r>
        <w:r w:rsidRPr="000F6F15">
          <w:rPr>
            <w:rFonts w:ascii="Arial" w:eastAsia="Times New Roman" w:hAnsi="Arial" w:cs="Arial"/>
            <w:b/>
            <w:bCs/>
            <w:sz w:val="24"/>
            <w:szCs w:val="24"/>
          </w:rPr>
          <w:t> balanced binary search tree</w:t>
        </w:r>
        <w:r w:rsidRPr="000F6F15">
          <w:rPr>
            <w:rFonts w:ascii="Arial" w:eastAsia="Times New Roman" w:hAnsi="Arial" w:cs="Arial"/>
            <w:sz w:val="24"/>
            <w:szCs w:val="24"/>
          </w:rPr>
          <w:t xml:space="preserve">, we get moderate search, insert and delete times. All of these operations can be guaranteed to be in </w:t>
        </w:r>
        <w:proofErr w:type="gramStart"/>
        <w:r w:rsidRPr="000F6F15">
          <w:rPr>
            <w:rFonts w:ascii="Arial" w:eastAsia="Times New Roman" w:hAnsi="Arial" w:cs="Arial"/>
            <w:sz w:val="24"/>
            <w:szCs w:val="24"/>
          </w:rPr>
          <w:t>O(</w:t>
        </w:r>
        <w:proofErr w:type="spellStart"/>
        <w:proofErr w:type="gramEnd"/>
        <w:r w:rsidRPr="000F6F15">
          <w:rPr>
            <w:rFonts w:ascii="Arial" w:eastAsia="Times New Roman" w:hAnsi="Arial" w:cs="Arial"/>
            <w:sz w:val="24"/>
            <w:szCs w:val="24"/>
          </w:rPr>
          <w:t>Logn</w:t>
        </w:r>
        <w:proofErr w:type="spellEnd"/>
        <w:r w:rsidRPr="000F6F15">
          <w:rPr>
            <w:rFonts w:ascii="Arial" w:eastAsia="Times New Roman" w:hAnsi="Arial" w:cs="Arial"/>
            <w:sz w:val="24"/>
            <w:szCs w:val="24"/>
          </w:rPr>
          <w:t>) time.</w:t>
        </w:r>
      </w:ins>
    </w:p>
    <w:p w:rsidR="000F6F15" w:rsidRPr="000F6F15" w:rsidRDefault="000F6F15" w:rsidP="000F6F15">
      <w:pPr>
        <w:spacing w:after="0" w:line="240" w:lineRule="auto"/>
        <w:jc w:val="left"/>
        <w:textAlignment w:val="baseline"/>
        <w:rPr>
          <w:ins w:id="32" w:author="Unknown"/>
          <w:rFonts w:ascii="Arial" w:eastAsia="Times New Roman" w:hAnsi="Arial" w:cs="Arial"/>
          <w:sz w:val="24"/>
          <w:szCs w:val="24"/>
        </w:rPr>
      </w:pPr>
      <w:ins w:id="33" w:author="Unknown">
        <w:r w:rsidRPr="000F6F15">
          <w:rPr>
            <w:rFonts w:ascii="Arial" w:eastAsia="Times New Roman" w:hAnsi="Arial" w:cs="Arial"/>
            <w:sz w:val="24"/>
            <w:szCs w:val="24"/>
          </w:rPr>
          <w:t>Another solution that one can think of is to use a </w:t>
        </w:r>
        <w:r w:rsidRPr="000F6F15">
          <w:rPr>
            <w:rFonts w:ascii="Arial" w:eastAsia="Times New Roman" w:hAnsi="Arial" w:cs="Arial"/>
            <w:b/>
            <w:bCs/>
            <w:sz w:val="24"/>
            <w:szCs w:val="24"/>
          </w:rPr>
          <w:t>direct access table</w:t>
        </w:r>
        <w:r w:rsidRPr="000F6F15">
          <w:rPr>
            <w:rFonts w:ascii="Arial" w:eastAsia="Times New Roman" w:hAnsi="Arial" w:cs="Arial"/>
            <w:sz w:val="24"/>
            <w:szCs w:val="24"/>
          </w:rPr>
          <w:t xml:space="preserve"> where we make a big array and use phone numbers as index in the array. An entry in array is NIL if phone number is not present, else the array entry stores pointer to records corresponding to phone number. Time complexity wise this solution is the best among all, we can do all operations in </w:t>
        </w:r>
        <w:proofErr w:type="gramStart"/>
        <w:r w:rsidRPr="000F6F15">
          <w:rPr>
            <w:rFonts w:ascii="Arial" w:eastAsia="Times New Roman" w:hAnsi="Arial" w:cs="Arial"/>
            <w:sz w:val="24"/>
            <w:szCs w:val="24"/>
          </w:rPr>
          <w:t>O(</w:t>
        </w:r>
        <w:proofErr w:type="gramEnd"/>
        <w:r w:rsidRPr="000F6F15">
          <w:rPr>
            <w:rFonts w:ascii="Arial" w:eastAsia="Times New Roman" w:hAnsi="Arial" w:cs="Arial"/>
            <w:sz w:val="24"/>
            <w:szCs w:val="24"/>
          </w:rPr>
          <w:t>1) time. For example to insert a phone number, we create a record with details of given phone number, use phone number as index and store the pointer to the created record in table.</w:t>
        </w:r>
        <w:r w:rsidRPr="000F6F15">
          <w:rPr>
            <w:rFonts w:ascii="Arial" w:eastAsia="Times New Roman" w:hAnsi="Arial" w:cs="Arial"/>
            <w:sz w:val="24"/>
            <w:szCs w:val="24"/>
          </w:rPr>
          <w:br/>
          <w:t xml:space="preserve">This solution has many practical limitations. First problem with this solution is extra space required is huge. For example if phone number is n digits, we need </w:t>
        </w:r>
        <w:proofErr w:type="gramStart"/>
        <w:r w:rsidRPr="000F6F15">
          <w:rPr>
            <w:rFonts w:ascii="Arial" w:eastAsia="Times New Roman" w:hAnsi="Arial" w:cs="Arial"/>
            <w:sz w:val="24"/>
            <w:szCs w:val="24"/>
          </w:rPr>
          <w:t>O(</w:t>
        </w:r>
        <w:proofErr w:type="gramEnd"/>
        <w:r w:rsidRPr="000F6F15">
          <w:rPr>
            <w:rFonts w:ascii="Arial" w:eastAsia="Times New Roman" w:hAnsi="Arial" w:cs="Arial"/>
            <w:sz w:val="24"/>
            <w:szCs w:val="24"/>
          </w:rPr>
          <w:t>m * 10</w:t>
        </w:r>
        <w:r w:rsidRPr="000F6F15">
          <w:rPr>
            <w:rFonts w:ascii="Arial" w:eastAsia="Times New Roman" w:hAnsi="Arial" w:cs="Arial"/>
            <w:sz w:val="18"/>
            <w:szCs w:val="18"/>
            <w:bdr w:val="none" w:sz="0" w:space="0" w:color="auto" w:frame="1"/>
            <w:vertAlign w:val="superscript"/>
          </w:rPr>
          <w:t>n</w:t>
        </w:r>
        <w:r w:rsidRPr="000F6F15">
          <w:rPr>
            <w:rFonts w:ascii="Arial" w:eastAsia="Times New Roman" w:hAnsi="Arial" w:cs="Arial"/>
            <w:sz w:val="24"/>
            <w:szCs w:val="24"/>
          </w:rPr>
          <w:t>) space for table where m is size of a pointer to record. Another problem is an integer in a programming language may not store n digits.</w:t>
        </w:r>
      </w:ins>
    </w:p>
    <w:p w:rsidR="000F6F15" w:rsidRPr="000F6F15" w:rsidRDefault="000F6F15" w:rsidP="000F6F15">
      <w:pPr>
        <w:spacing w:after="0" w:line="240" w:lineRule="auto"/>
        <w:jc w:val="left"/>
        <w:textAlignment w:val="baseline"/>
        <w:rPr>
          <w:ins w:id="34" w:author="Unknown"/>
          <w:rFonts w:ascii="Arial" w:eastAsia="Times New Roman" w:hAnsi="Arial" w:cs="Arial"/>
          <w:sz w:val="24"/>
          <w:szCs w:val="24"/>
        </w:rPr>
      </w:pPr>
      <w:ins w:id="35" w:author="Unknown">
        <w:r w:rsidRPr="000F6F15">
          <w:rPr>
            <w:rFonts w:ascii="Arial" w:eastAsia="Times New Roman" w:hAnsi="Arial" w:cs="Arial"/>
            <w:sz w:val="24"/>
            <w:szCs w:val="24"/>
          </w:rPr>
          <w:t>Due to above limitations Direct Access Table cannot always be used. </w:t>
        </w:r>
        <w:r w:rsidRPr="000F6F15">
          <w:rPr>
            <w:rFonts w:ascii="Arial" w:eastAsia="Times New Roman" w:hAnsi="Arial" w:cs="Arial"/>
            <w:b/>
            <w:bCs/>
            <w:sz w:val="24"/>
            <w:szCs w:val="24"/>
          </w:rPr>
          <w:t>Hashing</w:t>
        </w:r>
        <w:r w:rsidRPr="000F6F15">
          <w:rPr>
            <w:rFonts w:ascii="Arial" w:eastAsia="Times New Roman" w:hAnsi="Arial" w:cs="Arial"/>
            <w:sz w:val="24"/>
            <w:szCs w:val="24"/>
          </w:rPr>
          <w:t xml:space="preserve"> is the solution that can be used in almost all such situations and performs extremely well compared to above data structures like Array, Linked List, </w:t>
        </w:r>
        <w:proofErr w:type="gramStart"/>
        <w:r w:rsidRPr="000F6F15">
          <w:rPr>
            <w:rFonts w:ascii="Arial" w:eastAsia="Times New Roman" w:hAnsi="Arial" w:cs="Arial"/>
            <w:sz w:val="24"/>
            <w:szCs w:val="24"/>
          </w:rPr>
          <w:t>Balanced</w:t>
        </w:r>
        <w:proofErr w:type="gramEnd"/>
        <w:r w:rsidRPr="000F6F15">
          <w:rPr>
            <w:rFonts w:ascii="Arial" w:eastAsia="Times New Roman" w:hAnsi="Arial" w:cs="Arial"/>
            <w:sz w:val="24"/>
            <w:szCs w:val="24"/>
          </w:rPr>
          <w:t xml:space="preserve"> BST in practice. With hashing we get </w:t>
        </w:r>
        <w:proofErr w:type="gramStart"/>
        <w:r w:rsidRPr="000F6F15">
          <w:rPr>
            <w:rFonts w:ascii="Arial" w:eastAsia="Times New Roman" w:hAnsi="Arial" w:cs="Arial"/>
            <w:sz w:val="24"/>
            <w:szCs w:val="24"/>
          </w:rPr>
          <w:t>O(</w:t>
        </w:r>
        <w:proofErr w:type="gramEnd"/>
        <w:r w:rsidRPr="000F6F15">
          <w:rPr>
            <w:rFonts w:ascii="Arial" w:eastAsia="Times New Roman" w:hAnsi="Arial" w:cs="Arial"/>
            <w:sz w:val="24"/>
            <w:szCs w:val="24"/>
          </w:rPr>
          <w:t>1) search time on average (under reasonable assumptions) and O(n) in worst case.</w:t>
        </w:r>
      </w:ins>
    </w:p>
    <w:p w:rsidR="000F6F15" w:rsidRPr="000F6F15" w:rsidRDefault="000F6F15" w:rsidP="000F6F15">
      <w:pPr>
        <w:spacing w:after="0" w:line="240" w:lineRule="auto"/>
        <w:jc w:val="left"/>
        <w:textAlignment w:val="baseline"/>
        <w:rPr>
          <w:ins w:id="36" w:author="Unknown"/>
          <w:rFonts w:ascii="Arial" w:eastAsia="Times New Roman" w:hAnsi="Arial" w:cs="Arial"/>
          <w:sz w:val="24"/>
          <w:szCs w:val="24"/>
        </w:rPr>
      </w:pPr>
      <w:ins w:id="37" w:author="Unknown">
        <w:r w:rsidRPr="000F6F15">
          <w:rPr>
            <w:rFonts w:ascii="Arial" w:eastAsia="Times New Roman" w:hAnsi="Arial" w:cs="Arial"/>
            <w:i/>
            <w:iCs/>
            <w:sz w:val="24"/>
            <w:szCs w:val="24"/>
          </w:rPr>
          <w:t>Hashing is an improvement over Direct Access Table. The idea is to use hash function that converts a given phone number or any other key to a smaller number and uses the small number as index in a table called hash table.</w:t>
        </w:r>
      </w:ins>
    </w:p>
    <w:p w:rsidR="000F6F15" w:rsidRPr="000F6F15" w:rsidRDefault="000F6F15" w:rsidP="000F6F15">
      <w:pPr>
        <w:spacing w:after="0" w:line="240" w:lineRule="auto"/>
        <w:jc w:val="left"/>
        <w:textAlignment w:val="baseline"/>
        <w:rPr>
          <w:ins w:id="38" w:author="Unknown"/>
          <w:rFonts w:ascii="Arial" w:eastAsia="Times New Roman" w:hAnsi="Arial" w:cs="Arial"/>
          <w:sz w:val="24"/>
          <w:szCs w:val="24"/>
        </w:rPr>
      </w:pPr>
      <w:ins w:id="39" w:author="Unknown">
        <w:r w:rsidRPr="000F6F15">
          <w:rPr>
            <w:rFonts w:ascii="Arial" w:eastAsia="Times New Roman" w:hAnsi="Arial" w:cs="Arial"/>
            <w:b/>
            <w:bCs/>
            <w:sz w:val="24"/>
            <w:szCs w:val="24"/>
          </w:rPr>
          <w:fldChar w:fldCharType="begin"/>
        </w:r>
        <w:r w:rsidRPr="000F6F15">
          <w:rPr>
            <w:rFonts w:ascii="Arial" w:eastAsia="Times New Roman" w:hAnsi="Arial" w:cs="Arial"/>
            <w:b/>
            <w:bCs/>
            <w:sz w:val="24"/>
            <w:szCs w:val="24"/>
          </w:rPr>
          <w:instrText xml:space="preserve"> HYPERLINK "http://en.wikipedia.org/wiki/Hash_function" \t "_blank" </w:instrText>
        </w:r>
        <w:r w:rsidRPr="000F6F15">
          <w:rPr>
            <w:rFonts w:ascii="Arial" w:eastAsia="Times New Roman" w:hAnsi="Arial" w:cs="Arial"/>
            <w:b/>
            <w:bCs/>
            <w:sz w:val="24"/>
            <w:szCs w:val="24"/>
          </w:rPr>
          <w:fldChar w:fldCharType="separate"/>
        </w:r>
        <w:r w:rsidRPr="000F6F15">
          <w:rPr>
            <w:rFonts w:ascii="Arial" w:eastAsia="Times New Roman" w:hAnsi="Arial" w:cs="Arial"/>
            <w:b/>
            <w:bCs/>
            <w:color w:val="EC4E20"/>
            <w:sz w:val="24"/>
            <w:szCs w:val="24"/>
          </w:rPr>
          <w:t>Hash Function</w:t>
        </w:r>
        <w:r w:rsidRPr="000F6F15">
          <w:rPr>
            <w:rFonts w:ascii="Arial" w:eastAsia="Times New Roman" w:hAnsi="Arial" w:cs="Arial"/>
            <w:b/>
            <w:bCs/>
            <w:sz w:val="24"/>
            <w:szCs w:val="24"/>
          </w:rPr>
          <w:fldChar w:fldCharType="end"/>
        </w:r>
        <w:r w:rsidRPr="000F6F15">
          <w:rPr>
            <w:rFonts w:ascii="Arial" w:eastAsia="Times New Roman" w:hAnsi="Arial" w:cs="Arial"/>
            <w:b/>
            <w:bCs/>
            <w:sz w:val="24"/>
            <w:szCs w:val="24"/>
          </w:rPr>
          <w:t>:</w:t>
        </w:r>
        <w:r w:rsidRPr="000F6F15">
          <w:rPr>
            <w:rFonts w:ascii="Arial" w:eastAsia="Times New Roman" w:hAnsi="Arial" w:cs="Arial"/>
            <w:sz w:val="24"/>
            <w:szCs w:val="24"/>
          </w:rPr>
          <w:t> A function that converts a given big phone number to a small practical integer value. The mapped integer value is used as an index in hash table. In simple terms, a hash function maps a big number or string to a small integer that can be used as index in hash table.</w:t>
        </w:r>
        <w:r w:rsidRPr="000F6F15">
          <w:rPr>
            <w:rFonts w:ascii="Arial" w:eastAsia="Times New Roman" w:hAnsi="Arial" w:cs="Arial"/>
            <w:sz w:val="24"/>
            <w:szCs w:val="24"/>
          </w:rPr>
          <w:br/>
          <w:t>A good hash function should have following properties</w:t>
        </w:r>
        <w:r w:rsidRPr="000F6F15">
          <w:rPr>
            <w:rFonts w:ascii="Arial" w:eastAsia="Times New Roman" w:hAnsi="Arial" w:cs="Arial"/>
            <w:sz w:val="24"/>
            <w:szCs w:val="24"/>
          </w:rPr>
          <w:br/>
        </w:r>
        <w:r w:rsidRPr="000F6F15">
          <w:rPr>
            <w:rFonts w:ascii="Arial" w:eastAsia="Times New Roman" w:hAnsi="Arial" w:cs="Arial"/>
            <w:sz w:val="24"/>
            <w:szCs w:val="24"/>
          </w:rPr>
          <w:lastRenderedPageBreak/>
          <w:t xml:space="preserve">1) </w:t>
        </w:r>
        <w:proofErr w:type="gramStart"/>
        <w:r w:rsidRPr="000F6F15">
          <w:rPr>
            <w:rFonts w:ascii="Arial" w:eastAsia="Times New Roman" w:hAnsi="Arial" w:cs="Arial"/>
            <w:sz w:val="24"/>
            <w:szCs w:val="24"/>
          </w:rPr>
          <w:t>Efficiently</w:t>
        </w:r>
        <w:proofErr w:type="gramEnd"/>
        <w:r w:rsidRPr="000F6F15">
          <w:rPr>
            <w:rFonts w:ascii="Arial" w:eastAsia="Times New Roman" w:hAnsi="Arial" w:cs="Arial"/>
            <w:sz w:val="24"/>
            <w:szCs w:val="24"/>
          </w:rPr>
          <w:t xml:space="preserve"> computable.</w:t>
        </w:r>
        <w:r w:rsidRPr="000F6F15">
          <w:rPr>
            <w:rFonts w:ascii="Arial" w:eastAsia="Times New Roman" w:hAnsi="Arial" w:cs="Arial"/>
            <w:sz w:val="24"/>
            <w:szCs w:val="24"/>
          </w:rPr>
          <w:br/>
          <w:t>2) Should uniformly distribute the keys (Each table position equally likely for each key)</w:t>
        </w:r>
      </w:ins>
    </w:p>
    <w:p w:rsidR="000F6F15" w:rsidRPr="000F6F15" w:rsidRDefault="000F6F15" w:rsidP="000F6F15">
      <w:pPr>
        <w:spacing w:after="150" w:line="240" w:lineRule="auto"/>
        <w:jc w:val="left"/>
        <w:textAlignment w:val="baseline"/>
        <w:rPr>
          <w:ins w:id="40" w:author="Unknown"/>
          <w:rFonts w:ascii="Arial" w:eastAsia="Times New Roman" w:hAnsi="Arial" w:cs="Arial"/>
          <w:sz w:val="24"/>
          <w:szCs w:val="24"/>
        </w:rPr>
      </w:pPr>
      <w:ins w:id="41" w:author="Unknown">
        <w:r w:rsidRPr="000F6F15">
          <w:rPr>
            <w:rFonts w:ascii="Arial" w:eastAsia="Times New Roman" w:hAnsi="Arial" w:cs="Arial"/>
            <w:sz w:val="24"/>
            <w:szCs w:val="24"/>
          </w:rPr>
          <w:t xml:space="preserve">For example for phone numbers a bad hash function is to take first three digits. A better function is </w:t>
        </w:r>
        <w:proofErr w:type="gramStart"/>
        <w:r w:rsidRPr="000F6F15">
          <w:rPr>
            <w:rFonts w:ascii="Arial" w:eastAsia="Times New Roman" w:hAnsi="Arial" w:cs="Arial"/>
            <w:sz w:val="24"/>
            <w:szCs w:val="24"/>
          </w:rPr>
          <w:t>consider</w:t>
        </w:r>
        <w:proofErr w:type="gramEnd"/>
        <w:r w:rsidRPr="000F6F15">
          <w:rPr>
            <w:rFonts w:ascii="Arial" w:eastAsia="Times New Roman" w:hAnsi="Arial" w:cs="Arial"/>
            <w:sz w:val="24"/>
            <w:szCs w:val="24"/>
          </w:rPr>
          <w:t xml:space="preserve"> last three digits. Please note that this may not be the best hash function. There may be better ways.</w:t>
        </w:r>
      </w:ins>
    </w:p>
    <w:p w:rsidR="000F6F15" w:rsidRPr="000F6F15" w:rsidRDefault="000F6F15" w:rsidP="000F6F15">
      <w:pPr>
        <w:spacing w:after="0" w:line="240" w:lineRule="auto"/>
        <w:jc w:val="left"/>
        <w:textAlignment w:val="baseline"/>
        <w:rPr>
          <w:ins w:id="42" w:author="Unknown"/>
          <w:rFonts w:ascii="Arial" w:eastAsia="Times New Roman" w:hAnsi="Arial" w:cs="Arial"/>
          <w:sz w:val="24"/>
          <w:szCs w:val="24"/>
        </w:rPr>
      </w:pPr>
      <w:ins w:id="43" w:author="Unknown">
        <w:r w:rsidRPr="000F6F15">
          <w:rPr>
            <w:rFonts w:ascii="Arial" w:eastAsia="Times New Roman" w:hAnsi="Arial" w:cs="Arial"/>
            <w:b/>
            <w:bCs/>
            <w:sz w:val="24"/>
            <w:szCs w:val="24"/>
          </w:rPr>
          <w:fldChar w:fldCharType="begin"/>
        </w:r>
        <w:r w:rsidRPr="000F6F15">
          <w:rPr>
            <w:rFonts w:ascii="Arial" w:eastAsia="Times New Roman" w:hAnsi="Arial" w:cs="Arial"/>
            <w:b/>
            <w:bCs/>
            <w:sz w:val="24"/>
            <w:szCs w:val="24"/>
          </w:rPr>
          <w:instrText xml:space="preserve"> HYPERLINK "http://en.wikipedia.org/wiki/Hash_table" \t "_blank" </w:instrText>
        </w:r>
        <w:r w:rsidRPr="000F6F15">
          <w:rPr>
            <w:rFonts w:ascii="Arial" w:eastAsia="Times New Roman" w:hAnsi="Arial" w:cs="Arial"/>
            <w:b/>
            <w:bCs/>
            <w:sz w:val="24"/>
            <w:szCs w:val="24"/>
          </w:rPr>
          <w:fldChar w:fldCharType="separate"/>
        </w:r>
        <w:r w:rsidRPr="000F6F15">
          <w:rPr>
            <w:rFonts w:ascii="Arial" w:eastAsia="Times New Roman" w:hAnsi="Arial" w:cs="Arial"/>
            <w:b/>
            <w:bCs/>
            <w:color w:val="EC4E20"/>
            <w:sz w:val="24"/>
            <w:szCs w:val="24"/>
          </w:rPr>
          <w:t>Hash Table</w:t>
        </w:r>
        <w:r w:rsidRPr="000F6F15">
          <w:rPr>
            <w:rFonts w:ascii="Arial" w:eastAsia="Times New Roman" w:hAnsi="Arial" w:cs="Arial"/>
            <w:b/>
            <w:bCs/>
            <w:sz w:val="24"/>
            <w:szCs w:val="24"/>
          </w:rPr>
          <w:fldChar w:fldCharType="end"/>
        </w:r>
        <w:r w:rsidRPr="000F6F15">
          <w:rPr>
            <w:rFonts w:ascii="Arial" w:eastAsia="Times New Roman" w:hAnsi="Arial" w:cs="Arial"/>
            <w:b/>
            <w:bCs/>
            <w:sz w:val="24"/>
            <w:szCs w:val="24"/>
          </w:rPr>
          <w:t>:</w:t>
        </w:r>
        <w:r w:rsidRPr="000F6F15">
          <w:rPr>
            <w:rFonts w:ascii="Arial" w:eastAsia="Times New Roman" w:hAnsi="Arial" w:cs="Arial"/>
            <w:sz w:val="24"/>
            <w:szCs w:val="24"/>
          </w:rPr>
          <w:t> An array that stores pointers to records corresponding to a given phone number. An entry in hash table is NIL if no existing phone number has hash function value equal to the index for the entry.</w:t>
        </w:r>
      </w:ins>
    </w:p>
    <w:p w:rsidR="000F6F15" w:rsidRPr="000F6F15" w:rsidRDefault="000F6F15" w:rsidP="000F6F15">
      <w:pPr>
        <w:spacing w:after="0" w:line="240" w:lineRule="auto"/>
        <w:jc w:val="left"/>
        <w:textAlignment w:val="baseline"/>
        <w:rPr>
          <w:ins w:id="44" w:author="Unknown"/>
          <w:rFonts w:ascii="Arial" w:eastAsia="Times New Roman" w:hAnsi="Arial" w:cs="Arial"/>
          <w:sz w:val="24"/>
          <w:szCs w:val="24"/>
        </w:rPr>
      </w:pPr>
      <w:ins w:id="45" w:author="Unknown">
        <w:r w:rsidRPr="000F6F15">
          <w:rPr>
            <w:rFonts w:ascii="Arial" w:eastAsia="Times New Roman" w:hAnsi="Arial" w:cs="Arial"/>
            <w:b/>
            <w:bCs/>
            <w:sz w:val="24"/>
            <w:szCs w:val="24"/>
            <w:bdr w:val="none" w:sz="0" w:space="0" w:color="auto" w:frame="1"/>
          </w:rPr>
          <w:t>Collision Handling</w:t>
        </w:r>
        <w:r w:rsidRPr="000F6F15">
          <w:rPr>
            <w:rFonts w:ascii="Arial" w:eastAsia="Times New Roman" w:hAnsi="Arial" w:cs="Arial"/>
            <w:sz w:val="24"/>
            <w:szCs w:val="24"/>
          </w:rPr>
          <w:t>: Since a hash function gets us a small number for a big key, there is possibility that two keys result in same value. The situation where a newly inserted key maps to an already occupied slot in hash table is called collision and must be handled using some collision handling technique. Following are the ways to handle collisions:</w:t>
        </w:r>
      </w:ins>
    </w:p>
    <w:p w:rsidR="000F6F15" w:rsidRPr="000F6F15" w:rsidRDefault="000F6F15" w:rsidP="000F6F15">
      <w:pPr>
        <w:numPr>
          <w:ilvl w:val="0"/>
          <w:numId w:val="3"/>
        </w:numPr>
        <w:spacing w:after="0" w:line="240" w:lineRule="auto"/>
        <w:ind w:left="540"/>
        <w:jc w:val="left"/>
        <w:textAlignment w:val="baseline"/>
        <w:rPr>
          <w:ins w:id="46" w:author="Unknown"/>
          <w:rFonts w:ascii="Arial" w:eastAsia="Times New Roman" w:hAnsi="Arial" w:cs="Arial"/>
          <w:sz w:val="24"/>
          <w:szCs w:val="24"/>
        </w:rPr>
      </w:pPr>
      <w:proofErr w:type="spellStart"/>
      <w:ins w:id="47" w:author="Unknown">
        <w:r w:rsidRPr="000F6F15">
          <w:rPr>
            <w:rFonts w:ascii="Arial" w:eastAsia="Times New Roman" w:hAnsi="Arial" w:cs="Arial"/>
            <w:b/>
            <w:bCs/>
            <w:sz w:val="24"/>
            <w:szCs w:val="24"/>
            <w:bdr w:val="none" w:sz="0" w:space="0" w:color="auto" w:frame="1"/>
          </w:rPr>
          <w:t>Chaining</w:t>
        </w:r>
        <w:proofErr w:type="gramStart"/>
        <w:r w:rsidRPr="000F6F15">
          <w:rPr>
            <w:rFonts w:ascii="Arial" w:eastAsia="Times New Roman" w:hAnsi="Arial" w:cs="Arial"/>
            <w:b/>
            <w:bCs/>
            <w:sz w:val="24"/>
            <w:szCs w:val="24"/>
            <w:bdr w:val="none" w:sz="0" w:space="0" w:color="auto" w:frame="1"/>
          </w:rPr>
          <w:t>:</w:t>
        </w:r>
        <w:r w:rsidRPr="000F6F15">
          <w:rPr>
            <w:rFonts w:ascii="Arial" w:eastAsia="Times New Roman" w:hAnsi="Arial" w:cs="Arial"/>
            <w:sz w:val="24"/>
            <w:szCs w:val="24"/>
          </w:rPr>
          <w:t>The</w:t>
        </w:r>
        <w:proofErr w:type="spellEnd"/>
        <w:proofErr w:type="gramEnd"/>
        <w:r w:rsidRPr="000F6F15">
          <w:rPr>
            <w:rFonts w:ascii="Arial" w:eastAsia="Times New Roman" w:hAnsi="Arial" w:cs="Arial"/>
            <w:sz w:val="24"/>
            <w:szCs w:val="24"/>
          </w:rPr>
          <w:t xml:space="preserve"> idea is to make each cell of hash table point to a linked list of records that have same hash function value. Chaining is simple, but requires additional memory outside the table.</w:t>
        </w:r>
      </w:ins>
    </w:p>
    <w:p w:rsidR="000F6F15" w:rsidRPr="000F6F15" w:rsidRDefault="000F6F15" w:rsidP="000F6F15">
      <w:pPr>
        <w:numPr>
          <w:ilvl w:val="0"/>
          <w:numId w:val="3"/>
        </w:numPr>
        <w:spacing w:after="0" w:line="240" w:lineRule="auto"/>
        <w:ind w:left="540"/>
        <w:jc w:val="left"/>
        <w:textAlignment w:val="baseline"/>
        <w:rPr>
          <w:ins w:id="48" w:author="Unknown"/>
          <w:rFonts w:ascii="Arial" w:eastAsia="Times New Roman" w:hAnsi="Arial" w:cs="Arial"/>
          <w:sz w:val="24"/>
          <w:szCs w:val="24"/>
        </w:rPr>
      </w:pPr>
      <w:ins w:id="49" w:author="Unknown">
        <w:r w:rsidRPr="000F6F15">
          <w:rPr>
            <w:rFonts w:ascii="Arial" w:eastAsia="Times New Roman" w:hAnsi="Arial" w:cs="Arial"/>
            <w:b/>
            <w:bCs/>
            <w:sz w:val="24"/>
            <w:szCs w:val="24"/>
            <w:bdr w:val="none" w:sz="0" w:space="0" w:color="auto" w:frame="1"/>
          </w:rPr>
          <w:t>Open Addressing: </w:t>
        </w:r>
        <w:r w:rsidRPr="000F6F15">
          <w:rPr>
            <w:rFonts w:ascii="Arial" w:eastAsia="Times New Roman" w:hAnsi="Arial" w:cs="Arial"/>
            <w:sz w:val="24"/>
            <w:szCs w:val="24"/>
          </w:rPr>
          <w:t>In open addressing, all elements are stored in the hash table itself. Each table entry contains either a record or NIL. When searching for an element, we one by one examine table slots until the desired element is found or it is clear that the element is not in the table.</w:t>
        </w:r>
      </w:ins>
    </w:p>
    <w:p w:rsidR="000F6F15" w:rsidRDefault="000F6F15"/>
    <w:p w:rsidR="003C70F3" w:rsidRDefault="003C70F3"/>
    <w:p w:rsidR="003C70F3" w:rsidRPr="003C70F3" w:rsidRDefault="003C70F3" w:rsidP="003C70F3">
      <w:pPr>
        <w:shd w:val="clear" w:color="auto" w:fill="FFFFFF"/>
        <w:spacing w:after="0" w:line="240" w:lineRule="auto"/>
        <w:jc w:val="left"/>
        <w:textAlignment w:val="baseline"/>
        <w:rPr>
          <w:rFonts w:ascii="Arial" w:eastAsia="Times New Roman" w:hAnsi="Arial" w:cs="Arial"/>
          <w:sz w:val="24"/>
          <w:szCs w:val="24"/>
        </w:rPr>
      </w:pPr>
      <w:r w:rsidRPr="003C70F3">
        <w:rPr>
          <w:rFonts w:ascii="Arial" w:eastAsia="Times New Roman" w:hAnsi="Arial" w:cs="Arial"/>
          <w:sz w:val="24"/>
          <w:szCs w:val="24"/>
        </w:rPr>
        <w:br/>
      </w:r>
      <w:r w:rsidRPr="003C70F3">
        <w:rPr>
          <w:rFonts w:ascii="Arial" w:eastAsia="Times New Roman" w:hAnsi="Arial" w:cs="Arial"/>
          <w:b/>
          <w:bCs/>
          <w:sz w:val="24"/>
          <w:szCs w:val="24"/>
        </w:rPr>
        <w:t>What is Collision?</w:t>
      </w:r>
      <w:r w:rsidRPr="003C70F3">
        <w:rPr>
          <w:rFonts w:ascii="Arial" w:eastAsia="Times New Roman" w:hAnsi="Arial" w:cs="Arial"/>
          <w:sz w:val="24"/>
          <w:szCs w:val="24"/>
        </w:rPr>
        <w:br/>
        <w:t>Since a hash function gets us a small number for a key which is a big integer or string, there is a possibility that two keys result in the same value. The situation where a newly inserted key maps to an already occupied slot in the hash table is called collision and must be handled using some collision handling technique.</w:t>
      </w:r>
    </w:p>
    <w:p w:rsidR="003C70F3" w:rsidRPr="003C70F3" w:rsidRDefault="003C70F3" w:rsidP="003C70F3">
      <w:pPr>
        <w:spacing w:after="0" w:line="240" w:lineRule="auto"/>
        <w:jc w:val="left"/>
        <w:rPr>
          <w:ins w:id="50" w:author="Unknown"/>
          <w:rFonts w:ascii="Times New Roman" w:eastAsia="Times New Roman" w:hAnsi="Times New Roman" w:cs="Times New Roman"/>
          <w:sz w:val="24"/>
          <w:szCs w:val="24"/>
        </w:rPr>
      </w:pPr>
      <w:ins w:id="51" w:author="Unknown">
        <w:r w:rsidRPr="003C70F3">
          <w:rPr>
            <w:rFonts w:ascii="Arial" w:eastAsia="Times New Roman" w:hAnsi="Arial" w:cs="Arial"/>
            <w:sz w:val="24"/>
            <w:szCs w:val="24"/>
          </w:rPr>
          <w:br/>
        </w:r>
        <w:r w:rsidRPr="003C70F3">
          <w:rPr>
            <w:rFonts w:ascii="Arial" w:eastAsia="Times New Roman" w:hAnsi="Arial" w:cs="Arial"/>
            <w:sz w:val="24"/>
            <w:szCs w:val="24"/>
          </w:rPr>
          <w:br/>
        </w:r>
      </w:ins>
    </w:p>
    <w:p w:rsidR="003C70F3" w:rsidRPr="003C70F3" w:rsidRDefault="003C70F3" w:rsidP="003C70F3">
      <w:pPr>
        <w:shd w:val="clear" w:color="auto" w:fill="FFFFFF"/>
        <w:spacing w:after="0" w:line="240" w:lineRule="auto"/>
        <w:jc w:val="left"/>
        <w:textAlignment w:val="baseline"/>
        <w:rPr>
          <w:ins w:id="52" w:author="Unknown"/>
          <w:rFonts w:ascii="Arial" w:eastAsia="Times New Roman" w:hAnsi="Arial" w:cs="Arial"/>
          <w:sz w:val="24"/>
          <w:szCs w:val="24"/>
        </w:rPr>
      </w:pPr>
      <w:ins w:id="53" w:author="Unknown">
        <w:r w:rsidRPr="003C70F3">
          <w:rPr>
            <w:rFonts w:ascii="Arial" w:eastAsia="Times New Roman" w:hAnsi="Arial" w:cs="Arial"/>
            <w:b/>
            <w:bCs/>
            <w:sz w:val="24"/>
            <w:szCs w:val="24"/>
          </w:rPr>
          <w:t>What are the chances of collisions with large table?</w:t>
        </w:r>
        <w:r w:rsidRPr="003C70F3">
          <w:rPr>
            <w:rFonts w:ascii="Arial" w:eastAsia="Times New Roman" w:hAnsi="Arial" w:cs="Arial"/>
            <w:sz w:val="24"/>
            <w:szCs w:val="24"/>
          </w:rPr>
          <w:br/>
          <w:t>Collisions are very likely even if we have big table to store keys. An important observation is </w:t>
        </w:r>
        <w:r w:rsidRPr="003C70F3">
          <w:rPr>
            <w:rFonts w:ascii="Arial" w:eastAsia="Times New Roman" w:hAnsi="Arial" w:cs="Arial"/>
            <w:sz w:val="24"/>
            <w:szCs w:val="24"/>
          </w:rPr>
          <w:fldChar w:fldCharType="begin"/>
        </w:r>
        <w:r w:rsidRPr="003C70F3">
          <w:rPr>
            <w:rFonts w:ascii="Arial" w:eastAsia="Times New Roman" w:hAnsi="Arial" w:cs="Arial"/>
            <w:sz w:val="24"/>
            <w:szCs w:val="24"/>
          </w:rPr>
          <w:instrText xml:space="preserve"> HYPERLINK "https://www.geeksforgeeks.org/birthday-paradox/" </w:instrText>
        </w:r>
        <w:r w:rsidRPr="003C70F3">
          <w:rPr>
            <w:rFonts w:ascii="Arial" w:eastAsia="Times New Roman" w:hAnsi="Arial" w:cs="Arial"/>
            <w:sz w:val="24"/>
            <w:szCs w:val="24"/>
          </w:rPr>
          <w:fldChar w:fldCharType="separate"/>
        </w:r>
        <w:r w:rsidRPr="003C70F3">
          <w:rPr>
            <w:rFonts w:ascii="Arial" w:eastAsia="Times New Roman" w:hAnsi="Arial" w:cs="Arial"/>
            <w:color w:val="EC4E20"/>
            <w:sz w:val="24"/>
            <w:szCs w:val="24"/>
          </w:rPr>
          <w:t>Birthday Paradox</w:t>
        </w:r>
        <w:r w:rsidRPr="003C70F3">
          <w:rPr>
            <w:rFonts w:ascii="Arial" w:eastAsia="Times New Roman" w:hAnsi="Arial" w:cs="Arial"/>
            <w:sz w:val="24"/>
            <w:szCs w:val="24"/>
          </w:rPr>
          <w:fldChar w:fldCharType="end"/>
        </w:r>
        <w:r w:rsidRPr="003C70F3">
          <w:rPr>
            <w:rFonts w:ascii="Arial" w:eastAsia="Times New Roman" w:hAnsi="Arial" w:cs="Arial"/>
            <w:sz w:val="24"/>
            <w:szCs w:val="24"/>
          </w:rPr>
          <w:t>. With only 23 persons, the probability that two people have the same birthday is 50%.</w:t>
        </w:r>
      </w:ins>
    </w:p>
    <w:p w:rsidR="003C70F3" w:rsidRPr="003C70F3" w:rsidRDefault="003C70F3" w:rsidP="003C70F3">
      <w:pPr>
        <w:spacing w:after="0" w:line="240" w:lineRule="auto"/>
        <w:jc w:val="left"/>
        <w:rPr>
          <w:ins w:id="54" w:author="Unknown"/>
          <w:rFonts w:ascii="Times New Roman" w:eastAsia="Times New Roman" w:hAnsi="Times New Roman" w:cs="Times New Roman"/>
          <w:sz w:val="24"/>
          <w:szCs w:val="24"/>
        </w:rPr>
      </w:pPr>
      <w:ins w:id="55" w:author="Unknown">
        <w:r w:rsidRPr="003C70F3">
          <w:rPr>
            <w:rFonts w:ascii="Arial" w:eastAsia="Times New Roman" w:hAnsi="Arial" w:cs="Arial"/>
            <w:sz w:val="24"/>
            <w:szCs w:val="24"/>
          </w:rPr>
          <w:br/>
        </w:r>
        <w:r w:rsidRPr="003C70F3">
          <w:rPr>
            <w:rFonts w:ascii="Arial" w:eastAsia="Times New Roman" w:hAnsi="Arial" w:cs="Arial"/>
            <w:sz w:val="24"/>
            <w:szCs w:val="24"/>
          </w:rPr>
          <w:br/>
        </w:r>
      </w:ins>
    </w:p>
    <w:p w:rsidR="003C70F3" w:rsidRPr="003C70F3" w:rsidRDefault="003C70F3" w:rsidP="003C70F3">
      <w:pPr>
        <w:shd w:val="clear" w:color="auto" w:fill="FFFFFF"/>
        <w:spacing w:after="0" w:line="240" w:lineRule="auto"/>
        <w:jc w:val="left"/>
        <w:textAlignment w:val="baseline"/>
        <w:rPr>
          <w:ins w:id="56" w:author="Unknown"/>
          <w:rFonts w:ascii="Arial" w:eastAsia="Times New Roman" w:hAnsi="Arial" w:cs="Arial"/>
          <w:sz w:val="24"/>
          <w:szCs w:val="24"/>
        </w:rPr>
      </w:pPr>
      <w:ins w:id="57" w:author="Unknown">
        <w:r w:rsidRPr="003C70F3">
          <w:rPr>
            <w:rFonts w:ascii="Arial" w:eastAsia="Times New Roman" w:hAnsi="Arial" w:cs="Arial"/>
            <w:sz w:val="24"/>
            <w:szCs w:val="24"/>
          </w:rPr>
          <w:br/>
        </w:r>
        <w:r w:rsidRPr="003C70F3">
          <w:rPr>
            <w:rFonts w:ascii="Arial" w:eastAsia="Times New Roman" w:hAnsi="Arial" w:cs="Arial"/>
            <w:sz w:val="24"/>
            <w:szCs w:val="24"/>
          </w:rPr>
          <w:br/>
        </w:r>
        <w:r w:rsidRPr="003C70F3">
          <w:rPr>
            <w:rFonts w:ascii="Arial" w:eastAsia="Times New Roman" w:hAnsi="Arial" w:cs="Arial"/>
            <w:b/>
            <w:bCs/>
            <w:sz w:val="24"/>
            <w:szCs w:val="24"/>
          </w:rPr>
          <w:t>How to handle Collisions?</w:t>
        </w:r>
        <w:r w:rsidRPr="003C70F3">
          <w:rPr>
            <w:rFonts w:ascii="Arial" w:eastAsia="Times New Roman" w:hAnsi="Arial" w:cs="Arial"/>
            <w:sz w:val="24"/>
            <w:szCs w:val="24"/>
          </w:rPr>
          <w:br/>
          <w:t>There are mainly two methods to handle collision</w:t>
        </w:r>
        <w:proofErr w:type="gramStart"/>
        <w:r w:rsidRPr="003C70F3">
          <w:rPr>
            <w:rFonts w:ascii="Arial" w:eastAsia="Times New Roman" w:hAnsi="Arial" w:cs="Arial"/>
            <w:sz w:val="24"/>
            <w:szCs w:val="24"/>
          </w:rPr>
          <w:t>:</w:t>
        </w:r>
        <w:proofErr w:type="gramEnd"/>
        <w:r w:rsidRPr="003C70F3">
          <w:rPr>
            <w:rFonts w:ascii="Arial" w:eastAsia="Times New Roman" w:hAnsi="Arial" w:cs="Arial"/>
            <w:sz w:val="24"/>
            <w:szCs w:val="24"/>
          </w:rPr>
          <w:br/>
          <w:t>1) Separate Chaining</w:t>
        </w:r>
        <w:r w:rsidRPr="003C70F3">
          <w:rPr>
            <w:rFonts w:ascii="Arial" w:eastAsia="Times New Roman" w:hAnsi="Arial" w:cs="Arial"/>
            <w:sz w:val="24"/>
            <w:szCs w:val="24"/>
          </w:rPr>
          <w:br/>
          <w:t>2) Open Addressing</w:t>
        </w:r>
        <w:r w:rsidRPr="003C70F3">
          <w:rPr>
            <w:rFonts w:ascii="Arial" w:eastAsia="Times New Roman" w:hAnsi="Arial" w:cs="Arial"/>
            <w:sz w:val="24"/>
            <w:szCs w:val="24"/>
          </w:rPr>
          <w:br/>
        </w:r>
        <w:r w:rsidRPr="003C70F3">
          <w:rPr>
            <w:rFonts w:ascii="Arial" w:eastAsia="Times New Roman" w:hAnsi="Arial" w:cs="Arial"/>
            <w:sz w:val="24"/>
            <w:szCs w:val="24"/>
          </w:rPr>
          <w:lastRenderedPageBreak/>
          <w:t xml:space="preserve">In this article, only separate chaining is discussed. We will be discussing </w:t>
        </w:r>
        <w:proofErr w:type="gramStart"/>
        <w:r w:rsidRPr="003C70F3">
          <w:rPr>
            <w:rFonts w:ascii="Arial" w:eastAsia="Times New Roman" w:hAnsi="Arial" w:cs="Arial"/>
            <w:sz w:val="24"/>
            <w:szCs w:val="24"/>
          </w:rPr>
          <w:t>Open</w:t>
        </w:r>
        <w:proofErr w:type="gramEnd"/>
        <w:r w:rsidRPr="003C70F3">
          <w:rPr>
            <w:rFonts w:ascii="Arial" w:eastAsia="Times New Roman" w:hAnsi="Arial" w:cs="Arial"/>
            <w:sz w:val="24"/>
            <w:szCs w:val="24"/>
          </w:rPr>
          <w:t xml:space="preserve"> addressing in the next post.</w:t>
        </w:r>
      </w:ins>
    </w:p>
    <w:p w:rsidR="003C70F3" w:rsidRPr="003C70F3" w:rsidRDefault="003C70F3" w:rsidP="003C70F3">
      <w:pPr>
        <w:shd w:val="clear" w:color="auto" w:fill="FFFFFF"/>
        <w:spacing w:after="0" w:line="240" w:lineRule="auto"/>
        <w:jc w:val="left"/>
        <w:textAlignment w:val="baseline"/>
        <w:rPr>
          <w:ins w:id="58" w:author="Unknown"/>
          <w:rFonts w:ascii="Arial" w:eastAsia="Times New Roman" w:hAnsi="Arial" w:cs="Arial"/>
          <w:sz w:val="24"/>
          <w:szCs w:val="24"/>
        </w:rPr>
      </w:pPr>
      <w:ins w:id="59" w:author="Unknown">
        <w:r w:rsidRPr="003C70F3">
          <w:rPr>
            <w:rFonts w:ascii="Arial" w:eastAsia="Times New Roman" w:hAnsi="Arial" w:cs="Arial"/>
            <w:sz w:val="24"/>
            <w:szCs w:val="24"/>
          </w:rPr>
          <w:br/>
        </w:r>
        <w:r w:rsidRPr="003C70F3">
          <w:rPr>
            <w:rFonts w:ascii="Arial" w:eastAsia="Times New Roman" w:hAnsi="Arial" w:cs="Arial"/>
            <w:sz w:val="24"/>
            <w:szCs w:val="24"/>
          </w:rPr>
          <w:br/>
        </w:r>
        <w:r w:rsidRPr="003C70F3">
          <w:rPr>
            <w:rFonts w:ascii="Arial" w:eastAsia="Times New Roman" w:hAnsi="Arial" w:cs="Arial"/>
            <w:b/>
            <w:bCs/>
            <w:sz w:val="24"/>
            <w:szCs w:val="24"/>
          </w:rPr>
          <w:t>Separate Chaining</w:t>
        </w:r>
        <w:proofErr w:type="gramStart"/>
        <w:r w:rsidRPr="003C70F3">
          <w:rPr>
            <w:rFonts w:ascii="Arial" w:eastAsia="Times New Roman" w:hAnsi="Arial" w:cs="Arial"/>
            <w:b/>
            <w:bCs/>
            <w:sz w:val="24"/>
            <w:szCs w:val="24"/>
          </w:rPr>
          <w:t>:</w:t>
        </w:r>
        <w:proofErr w:type="gramEnd"/>
        <w:r w:rsidRPr="003C70F3">
          <w:rPr>
            <w:rFonts w:ascii="Arial" w:eastAsia="Times New Roman" w:hAnsi="Arial" w:cs="Arial"/>
            <w:sz w:val="24"/>
            <w:szCs w:val="24"/>
          </w:rPr>
          <w:br/>
          <w:t>The idea is to make each cell of hash table point to a linked list of records that have same hash function value.</w:t>
        </w:r>
      </w:ins>
    </w:p>
    <w:p w:rsidR="003C70F3" w:rsidRPr="003C70F3" w:rsidRDefault="003C70F3" w:rsidP="003C70F3">
      <w:pPr>
        <w:shd w:val="clear" w:color="auto" w:fill="FFFFFF"/>
        <w:spacing w:after="0" w:line="240" w:lineRule="auto"/>
        <w:jc w:val="left"/>
        <w:textAlignment w:val="baseline"/>
        <w:rPr>
          <w:ins w:id="60" w:author="Unknown"/>
          <w:rFonts w:ascii="Arial" w:eastAsia="Times New Roman" w:hAnsi="Arial" w:cs="Arial"/>
          <w:sz w:val="24"/>
          <w:szCs w:val="24"/>
        </w:rPr>
      </w:pPr>
      <w:ins w:id="61" w:author="Unknown">
        <w:r w:rsidRPr="003C70F3">
          <w:rPr>
            <w:rFonts w:ascii="Arial" w:eastAsia="Times New Roman" w:hAnsi="Arial" w:cs="Arial"/>
            <w:sz w:val="24"/>
            <w:szCs w:val="24"/>
          </w:rPr>
          <w:t>Let us consider a simple hash function as “</w:t>
        </w:r>
        <w:r w:rsidRPr="003C70F3">
          <w:rPr>
            <w:rFonts w:ascii="Arial" w:eastAsia="Times New Roman" w:hAnsi="Arial" w:cs="Arial"/>
            <w:b/>
            <w:bCs/>
            <w:sz w:val="24"/>
            <w:szCs w:val="24"/>
          </w:rPr>
          <w:t>key mod 7</w:t>
        </w:r>
        <w:r w:rsidRPr="003C70F3">
          <w:rPr>
            <w:rFonts w:ascii="Arial" w:eastAsia="Times New Roman" w:hAnsi="Arial" w:cs="Arial"/>
            <w:sz w:val="24"/>
            <w:szCs w:val="24"/>
          </w:rPr>
          <w:t xml:space="preserve">” and sequence of keys as 50, 700, 76, 85, 92, 73, </w:t>
        </w:r>
        <w:proofErr w:type="gramStart"/>
        <w:r w:rsidRPr="003C70F3">
          <w:rPr>
            <w:rFonts w:ascii="Arial" w:eastAsia="Times New Roman" w:hAnsi="Arial" w:cs="Arial"/>
            <w:sz w:val="24"/>
            <w:szCs w:val="24"/>
          </w:rPr>
          <w:t>101</w:t>
        </w:r>
        <w:proofErr w:type="gramEnd"/>
        <w:r w:rsidRPr="003C70F3">
          <w:rPr>
            <w:rFonts w:ascii="Arial" w:eastAsia="Times New Roman" w:hAnsi="Arial" w:cs="Arial"/>
            <w:sz w:val="24"/>
            <w:szCs w:val="24"/>
          </w:rPr>
          <w:t>.</w:t>
        </w:r>
        <w:r w:rsidRPr="003C70F3">
          <w:rPr>
            <w:rFonts w:ascii="Arial" w:eastAsia="Times New Roman" w:hAnsi="Arial" w:cs="Arial"/>
            <w:sz w:val="24"/>
            <w:szCs w:val="24"/>
          </w:rPr>
          <w:br/>
        </w:r>
        <w:r w:rsidRPr="003C70F3">
          <w:rPr>
            <w:rFonts w:ascii="Arial" w:eastAsia="Times New Roman" w:hAnsi="Arial" w:cs="Arial"/>
            <w:sz w:val="24"/>
            <w:szCs w:val="24"/>
          </w:rPr>
          <w:fldChar w:fldCharType="begin"/>
        </w:r>
        <w:r w:rsidRPr="003C70F3">
          <w:rPr>
            <w:rFonts w:ascii="Arial" w:eastAsia="Times New Roman" w:hAnsi="Arial" w:cs="Arial"/>
            <w:sz w:val="24"/>
            <w:szCs w:val="24"/>
          </w:rPr>
          <w:instrText xml:space="preserve"> HYPERLINK "https://media.geeksforgeeks.org/wp-content/cdn-uploads/gq/2015/07/hashChaining1.png" </w:instrText>
        </w:r>
        <w:r w:rsidRPr="003C70F3">
          <w:rPr>
            <w:rFonts w:ascii="Arial" w:eastAsia="Times New Roman" w:hAnsi="Arial" w:cs="Arial"/>
            <w:sz w:val="24"/>
            <w:szCs w:val="24"/>
          </w:rPr>
          <w:fldChar w:fldCharType="separate"/>
        </w:r>
        <w:r w:rsidRPr="003C70F3">
          <w:rPr>
            <w:rFonts w:ascii="Arial" w:eastAsia="Times New Roman" w:hAnsi="Arial" w:cs="Arial"/>
            <w:color w:val="EC4E20"/>
            <w:sz w:val="24"/>
            <w:szCs w:val="24"/>
            <w:bdr w:val="none" w:sz="0" w:space="0" w:color="auto" w:frame="1"/>
          </w:rPr>
          <w:fldChar w:fldCharType="begin"/>
        </w:r>
        <w:r w:rsidRPr="003C70F3">
          <w:rPr>
            <w:rFonts w:ascii="Arial" w:eastAsia="Times New Roman" w:hAnsi="Arial" w:cs="Arial"/>
            <w:color w:val="EC4E20"/>
            <w:sz w:val="24"/>
            <w:szCs w:val="24"/>
            <w:bdr w:val="none" w:sz="0" w:space="0" w:color="auto" w:frame="1"/>
          </w:rPr>
          <w:instrText xml:space="preserve"> INCLUDEPICTURE "https://media.geeksforgeeks.org/wp-content/cdn-uploads/gq/2015/07/hashChaining1.png" \* MERGEFORMATINET </w:instrText>
        </w:r>
      </w:ins>
      <w:r w:rsidRPr="003C70F3">
        <w:rPr>
          <w:rFonts w:ascii="Arial" w:eastAsia="Times New Roman" w:hAnsi="Arial" w:cs="Arial"/>
          <w:color w:val="EC4E20"/>
          <w:sz w:val="24"/>
          <w:szCs w:val="24"/>
          <w:bdr w:val="none" w:sz="0" w:space="0" w:color="auto" w:frame="1"/>
        </w:rPr>
        <w:fldChar w:fldCharType="separate"/>
      </w:r>
      <w:r w:rsidRPr="003C70F3">
        <w:rPr>
          <w:rFonts w:ascii="Arial" w:eastAsia="Times New Roman" w:hAnsi="Arial" w:cs="Arial"/>
          <w:color w:val="EC4E20"/>
          <w:sz w:val="24"/>
          <w:szCs w:val="2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ashChaining" href="https://media.geeksforgeeks.org/wp-content/cdn-uploads/gq/2015/07/hashChaining1.png" style="width:408.75pt;height:323.25pt" o:button="t"/>
        </w:pict>
      </w:r>
      <w:ins w:id="62" w:author="Unknown">
        <w:r w:rsidRPr="003C70F3">
          <w:rPr>
            <w:rFonts w:ascii="Arial" w:eastAsia="Times New Roman" w:hAnsi="Arial" w:cs="Arial"/>
            <w:color w:val="EC4E20"/>
            <w:sz w:val="24"/>
            <w:szCs w:val="24"/>
            <w:bdr w:val="none" w:sz="0" w:space="0" w:color="auto" w:frame="1"/>
          </w:rPr>
          <w:fldChar w:fldCharType="end"/>
        </w:r>
        <w:r w:rsidRPr="003C70F3">
          <w:rPr>
            <w:rFonts w:ascii="Arial" w:eastAsia="Times New Roman" w:hAnsi="Arial" w:cs="Arial"/>
            <w:sz w:val="24"/>
            <w:szCs w:val="24"/>
          </w:rPr>
          <w:fldChar w:fldCharType="end"/>
        </w:r>
      </w:ins>
    </w:p>
    <w:p w:rsidR="003C70F3" w:rsidRPr="003C70F3" w:rsidRDefault="003C70F3" w:rsidP="003C70F3">
      <w:pPr>
        <w:shd w:val="clear" w:color="auto" w:fill="FFFFFF"/>
        <w:spacing w:after="0" w:line="240" w:lineRule="auto"/>
        <w:jc w:val="left"/>
        <w:textAlignment w:val="baseline"/>
        <w:rPr>
          <w:ins w:id="63" w:author="Unknown"/>
          <w:rFonts w:ascii="Arial" w:eastAsia="Times New Roman" w:hAnsi="Arial" w:cs="Arial"/>
          <w:sz w:val="24"/>
          <w:szCs w:val="24"/>
        </w:rPr>
      </w:pPr>
      <w:ins w:id="64" w:author="Unknown">
        <w:r w:rsidRPr="003C70F3">
          <w:rPr>
            <w:rFonts w:ascii="Arial" w:eastAsia="Times New Roman" w:hAnsi="Arial" w:cs="Arial"/>
            <w:b/>
            <w:bCs/>
            <w:sz w:val="24"/>
            <w:szCs w:val="24"/>
          </w:rPr>
          <w:fldChar w:fldCharType="begin"/>
        </w:r>
        <w:r w:rsidRPr="003C70F3">
          <w:rPr>
            <w:rFonts w:ascii="Arial" w:eastAsia="Times New Roman" w:hAnsi="Arial" w:cs="Arial"/>
            <w:b/>
            <w:bCs/>
            <w:sz w:val="24"/>
            <w:szCs w:val="24"/>
          </w:rPr>
          <w:instrText xml:space="preserve"> HYPERLINK "https://www.geeksforgeeks.org/c-program-hashing-chaining/" </w:instrText>
        </w:r>
        <w:r w:rsidRPr="003C70F3">
          <w:rPr>
            <w:rFonts w:ascii="Arial" w:eastAsia="Times New Roman" w:hAnsi="Arial" w:cs="Arial"/>
            <w:b/>
            <w:bCs/>
            <w:sz w:val="24"/>
            <w:szCs w:val="24"/>
          </w:rPr>
          <w:fldChar w:fldCharType="separate"/>
        </w:r>
        <w:r w:rsidRPr="003C70F3">
          <w:rPr>
            <w:rFonts w:ascii="Arial" w:eastAsia="Times New Roman" w:hAnsi="Arial" w:cs="Arial"/>
            <w:b/>
            <w:bCs/>
            <w:color w:val="EC4E20"/>
            <w:sz w:val="24"/>
            <w:szCs w:val="24"/>
          </w:rPr>
          <w:t>C++ program for hashing with chaining</w:t>
        </w:r>
        <w:r w:rsidRPr="003C70F3">
          <w:rPr>
            <w:rFonts w:ascii="Arial" w:eastAsia="Times New Roman" w:hAnsi="Arial" w:cs="Arial"/>
            <w:b/>
            <w:bCs/>
            <w:sz w:val="24"/>
            <w:szCs w:val="24"/>
          </w:rPr>
          <w:fldChar w:fldCharType="end"/>
        </w:r>
      </w:ins>
    </w:p>
    <w:p w:rsidR="003C70F3" w:rsidRPr="003C70F3" w:rsidRDefault="003C70F3" w:rsidP="003C70F3">
      <w:pPr>
        <w:shd w:val="clear" w:color="auto" w:fill="FFFFFF"/>
        <w:spacing w:after="0" w:line="240" w:lineRule="auto"/>
        <w:jc w:val="left"/>
        <w:textAlignment w:val="baseline"/>
        <w:rPr>
          <w:ins w:id="65" w:author="Unknown"/>
          <w:rFonts w:ascii="Arial" w:eastAsia="Times New Roman" w:hAnsi="Arial" w:cs="Arial"/>
          <w:sz w:val="24"/>
          <w:szCs w:val="24"/>
        </w:rPr>
      </w:pPr>
      <w:ins w:id="66" w:author="Unknown">
        <w:r w:rsidRPr="003C70F3">
          <w:rPr>
            <w:rFonts w:ascii="Arial" w:eastAsia="Times New Roman" w:hAnsi="Arial" w:cs="Arial"/>
            <w:b/>
            <w:bCs/>
            <w:sz w:val="24"/>
            <w:szCs w:val="24"/>
          </w:rPr>
          <w:t>Advantages</w:t>
        </w:r>
        <w:proofErr w:type="gramStart"/>
        <w:r w:rsidRPr="003C70F3">
          <w:rPr>
            <w:rFonts w:ascii="Arial" w:eastAsia="Times New Roman" w:hAnsi="Arial" w:cs="Arial"/>
            <w:b/>
            <w:bCs/>
            <w:sz w:val="24"/>
            <w:szCs w:val="24"/>
          </w:rPr>
          <w:t>:</w:t>
        </w:r>
        <w:proofErr w:type="gramEnd"/>
        <w:r w:rsidRPr="003C70F3">
          <w:rPr>
            <w:rFonts w:ascii="Arial" w:eastAsia="Times New Roman" w:hAnsi="Arial" w:cs="Arial"/>
            <w:sz w:val="24"/>
            <w:szCs w:val="24"/>
          </w:rPr>
          <w:br/>
          <w:t>1) Simple to implement.</w:t>
        </w:r>
        <w:r w:rsidRPr="003C70F3">
          <w:rPr>
            <w:rFonts w:ascii="Arial" w:eastAsia="Times New Roman" w:hAnsi="Arial" w:cs="Arial"/>
            <w:sz w:val="24"/>
            <w:szCs w:val="24"/>
          </w:rPr>
          <w:br/>
          <w:t xml:space="preserve">2) Hash table never fills </w:t>
        </w:r>
        <w:proofErr w:type="gramStart"/>
        <w:r w:rsidRPr="003C70F3">
          <w:rPr>
            <w:rFonts w:ascii="Arial" w:eastAsia="Times New Roman" w:hAnsi="Arial" w:cs="Arial"/>
            <w:sz w:val="24"/>
            <w:szCs w:val="24"/>
          </w:rPr>
          <w:t>up,</w:t>
        </w:r>
        <w:proofErr w:type="gramEnd"/>
        <w:r w:rsidRPr="003C70F3">
          <w:rPr>
            <w:rFonts w:ascii="Arial" w:eastAsia="Times New Roman" w:hAnsi="Arial" w:cs="Arial"/>
            <w:sz w:val="24"/>
            <w:szCs w:val="24"/>
          </w:rPr>
          <w:t xml:space="preserve"> we can always add more elements to the chain.</w:t>
        </w:r>
        <w:r w:rsidRPr="003C70F3">
          <w:rPr>
            <w:rFonts w:ascii="Arial" w:eastAsia="Times New Roman" w:hAnsi="Arial" w:cs="Arial"/>
            <w:sz w:val="24"/>
            <w:szCs w:val="24"/>
          </w:rPr>
          <w:br/>
          <w:t>3) Less sensitive to the hash function or load factors.</w:t>
        </w:r>
        <w:r w:rsidRPr="003C70F3">
          <w:rPr>
            <w:rFonts w:ascii="Arial" w:eastAsia="Times New Roman" w:hAnsi="Arial" w:cs="Arial"/>
            <w:sz w:val="24"/>
            <w:szCs w:val="24"/>
          </w:rPr>
          <w:br/>
          <w:t>4) It is mostly used when it is unknown how many and how frequently keys may be inserted or deleted.</w:t>
        </w:r>
      </w:ins>
    </w:p>
    <w:p w:rsidR="003C70F3" w:rsidRPr="003C70F3" w:rsidRDefault="003C70F3" w:rsidP="003C70F3">
      <w:pPr>
        <w:shd w:val="clear" w:color="auto" w:fill="FFFFFF"/>
        <w:spacing w:after="0" w:line="240" w:lineRule="auto"/>
        <w:jc w:val="left"/>
        <w:textAlignment w:val="baseline"/>
        <w:rPr>
          <w:ins w:id="67" w:author="Unknown"/>
          <w:rFonts w:ascii="Arial" w:eastAsia="Times New Roman" w:hAnsi="Arial" w:cs="Arial"/>
          <w:sz w:val="24"/>
          <w:szCs w:val="24"/>
        </w:rPr>
      </w:pPr>
      <w:ins w:id="68" w:author="Unknown">
        <w:r w:rsidRPr="003C70F3">
          <w:rPr>
            <w:rFonts w:ascii="Arial" w:eastAsia="Times New Roman" w:hAnsi="Arial" w:cs="Arial"/>
            <w:b/>
            <w:bCs/>
            <w:sz w:val="24"/>
            <w:szCs w:val="24"/>
          </w:rPr>
          <w:t>Disadvantages</w:t>
        </w:r>
        <w:proofErr w:type="gramStart"/>
        <w:r w:rsidRPr="003C70F3">
          <w:rPr>
            <w:rFonts w:ascii="Arial" w:eastAsia="Times New Roman" w:hAnsi="Arial" w:cs="Arial"/>
            <w:b/>
            <w:bCs/>
            <w:sz w:val="24"/>
            <w:szCs w:val="24"/>
          </w:rPr>
          <w:t>:</w:t>
        </w:r>
        <w:proofErr w:type="gramEnd"/>
        <w:r w:rsidRPr="003C70F3">
          <w:rPr>
            <w:rFonts w:ascii="Arial" w:eastAsia="Times New Roman" w:hAnsi="Arial" w:cs="Arial"/>
            <w:sz w:val="24"/>
            <w:szCs w:val="24"/>
          </w:rPr>
          <w:br/>
          <w:t>1) Cache performance of chaining is not good as keys are stored using a linked list. Open addressing provides better cache performance as everything is stored in the same table.</w:t>
        </w:r>
        <w:r w:rsidRPr="003C70F3">
          <w:rPr>
            <w:rFonts w:ascii="Arial" w:eastAsia="Times New Roman" w:hAnsi="Arial" w:cs="Arial"/>
            <w:sz w:val="24"/>
            <w:szCs w:val="24"/>
          </w:rPr>
          <w:br/>
          <w:t>2) Wastage of Space (Some Parts of hash table are never used</w:t>
        </w:r>
        <w:proofErr w:type="gramStart"/>
        <w:r w:rsidRPr="003C70F3">
          <w:rPr>
            <w:rFonts w:ascii="Arial" w:eastAsia="Times New Roman" w:hAnsi="Arial" w:cs="Arial"/>
            <w:sz w:val="24"/>
            <w:szCs w:val="24"/>
          </w:rPr>
          <w:t>)</w:t>
        </w:r>
        <w:proofErr w:type="gramEnd"/>
        <w:r w:rsidRPr="003C70F3">
          <w:rPr>
            <w:rFonts w:ascii="Arial" w:eastAsia="Times New Roman" w:hAnsi="Arial" w:cs="Arial"/>
            <w:sz w:val="24"/>
            <w:szCs w:val="24"/>
          </w:rPr>
          <w:br/>
          <w:t>3) If the chain becomes long, then search time can become O(n) in the worst case.</w:t>
        </w:r>
        <w:r w:rsidRPr="003C70F3">
          <w:rPr>
            <w:rFonts w:ascii="Arial" w:eastAsia="Times New Roman" w:hAnsi="Arial" w:cs="Arial"/>
            <w:sz w:val="24"/>
            <w:szCs w:val="24"/>
          </w:rPr>
          <w:br/>
          <w:t>4) Uses extra space for links.</w:t>
        </w:r>
      </w:ins>
    </w:p>
    <w:p w:rsidR="003C70F3" w:rsidRDefault="003C70F3"/>
    <w:sectPr w:rsidR="003C70F3" w:rsidSect="002F52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36B1D"/>
    <w:multiLevelType w:val="multilevel"/>
    <w:tmpl w:val="FCAE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4D5205"/>
    <w:multiLevelType w:val="multilevel"/>
    <w:tmpl w:val="C2F6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3F7465"/>
    <w:multiLevelType w:val="multilevel"/>
    <w:tmpl w:val="68B08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0F9F"/>
    <w:rsid w:val="000F6F15"/>
    <w:rsid w:val="002F523C"/>
    <w:rsid w:val="002F526B"/>
    <w:rsid w:val="003C70F3"/>
    <w:rsid w:val="004A0F9F"/>
    <w:rsid w:val="008E43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23C"/>
  </w:style>
  <w:style w:type="paragraph" w:styleId="Heading1">
    <w:name w:val="heading 1"/>
    <w:basedOn w:val="Normal"/>
    <w:link w:val="Heading1Char"/>
    <w:uiPriority w:val="9"/>
    <w:qFormat/>
    <w:rsid w:val="004A0F9F"/>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F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A0F9F"/>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4A0F9F"/>
    <w:rPr>
      <w:b/>
      <w:bCs/>
    </w:rPr>
  </w:style>
  <w:style w:type="paragraph" w:styleId="HTMLPreformatted">
    <w:name w:val="HTML Preformatted"/>
    <w:basedOn w:val="Normal"/>
    <w:link w:val="HTMLPreformattedChar"/>
    <w:uiPriority w:val="99"/>
    <w:semiHidden/>
    <w:unhideWhenUsed/>
    <w:rsid w:val="004A0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F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0F9F"/>
    <w:rPr>
      <w:rFonts w:ascii="Courier New" w:eastAsia="Times New Roman" w:hAnsi="Courier New" w:cs="Courier New"/>
      <w:sz w:val="20"/>
      <w:szCs w:val="20"/>
    </w:rPr>
  </w:style>
  <w:style w:type="character" w:styleId="Emphasis">
    <w:name w:val="Emphasis"/>
    <w:basedOn w:val="DefaultParagraphFont"/>
    <w:uiPriority w:val="20"/>
    <w:qFormat/>
    <w:rsid w:val="000F6F15"/>
    <w:rPr>
      <w:i/>
      <w:iCs/>
    </w:rPr>
  </w:style>
  <w:style w:type="character" w:styleId="Hyperlink">
    <w:name w:val="Hyperlink"/>
    <w:basedOn w:val="DefaultParagraphFont"/>
    <w:uiPriority w:val="99"/>
    <w:semiHidden/>
    <w:unhideWhenUsed/>
    <w:rsid w:val="000F6F15"/>
    <w:rPr>
      <w:color w:val="0000FF"/>
      <w:u w:val="single"/>
    </w:rPr>
  </w:style>
</w:styles>
</file>

<file path=word/webSettings.xml><?xml version="1.0" encoding="utf-8"?>
<w:webSettings xmlns:r="http://schemas.openxmlformats.org/officeDocument/2006/relationships" xmlns:w="http://schemas.openxmlformats.org/wordprocessingml/2006/main">
  <w:divs>
    <w:div w:id="120617205">
      <w:bodyDiv w:val="1"/>
      <w:marLeft w:val="0"/>
      <w:marRight w:val="0"/>
      <w:marTop w:val="0"/>
      <w:marBottom w:val="0"/>
      <w:divBdr>
        <w:top w:val="none" w:sz="0" w:space="0" w:color="auto"/>
        <w:left w:val="none" w:sz="0" w:space="0" w:color="auto"/>
        <w:bottom w:val="none" w:sz="0" w:space="0" w:color="auto"/>
        <w:right w:val="none" w:sz="0" w:space="0" w:color="auto"/>
      </w:divBdr>
    </w:div>
    <w:div w:id="1105804343">
      <w:bodyDiv w:val="1"/>
      <w:marLeft w:val="0"/>
      <w:marRight w:val="0"/>
      <w:marTop w:val="0"/>
      <w:marBottom w:val="0"/>
      <w:divBdr>
        <w:top w:val="none" w:sz="0" w:space="0" w:color="auto"/>
        <w:left w:val="none" w:sz="0" w:space="0" w:color="auto"/>
        <w:bottom w:val="none" w:sz="0" w:space="0" w:color="auto"/>
        <w:right w:val="none" w:sz="0" w:space="0" w:color="auto"/>
      </w:divBdr>
    </w:div>
    <w:div w:id="2072464833">
      <w:bodyDiv w:val="1"/>
      <w:marLeft w:val="0"/>
      <w:marRight w:val="0"/>
      <w:marTop w:val="0"/>
      <w:marBottom w:val="0"/>
      <w:divBdr>
        <w:top w:val="none" w:sz="0" w:space="0" w:color="auto"/>
        <w:left w:val="none" w:sz="0" w:space="0" w:color="auto"/>
        <w:bottom w:val="none" w:sz="0" w:space="0" w:color="auto"/>
        <w:right w:val="none" w:sz="0" w:space="0" w:color="auto"/>
      </w:divBdr>
      <w:divsChild>
        <w:div w:id="2067140872">
          <w:marLeft w:val="0"/>
          <w:marRight w:val="0"/>
          <w:marTop w:val="0"/>
          <w:marBottom w:val="150"/>
          <w:divBdr>
            <w:top w:val="none" w:sz="0" w:space="0" w:color="auto"/>
            <w:left w:val="none" w:sz="0" w:space="0" w:color="auto"/>
            <w:bottom w:val="none" w:sz="0" w:space="0" w:color="auto"/>
            <w:right w:val="none" w:sz="0" w:space="0" w:color="auto"/>
          </w:divBdr>
          <w:divsChild>
            <w:div w:id="1797984874">
              <w:marLeft w:val="0"/>
              <w:marRight w:val="0"/>
              <w:marTop w:val="0"/>
              <w:marBottom w:val="0"/>
              <w:divBdr>
                <w:top w:val="none" w:sz="0" w:space="0" w:color="auto"/>
                <w:left w:val="none" w:sz="0" w:space="0" w:color="auto"/>
                <w:bottom w:val="none" w:sz="0" w:space="0" w:color="auto"/>
                <w:right w:val="none" w:sz="0" w:space="0" w:color="auto"/>
              </w:divBdr>
              <w:divsChild>
                <w:div w:id="1839728153">
                  <w:marLeft w:val="0"/>
                  <w:marRight w:val="0"/>
                  <w:marTop w:val="0"/>
                  <w:marBottom w:val="0"/>
                  <w:divBdr>
                    <w:top w:val="none" w:sz="0" w:space="0" w:color="auto"/>
                    <w:left w:val="none" w:sz="0" w:space="0" w:color="auto"/>
                    <w:bottom w:val="none" w:sz="0" w:space="0" w:color="auto"/>
                    <w:right w:val="none" w:sz="0" w:space="0" w:color="auto"/>
                  </w:divBdr>
                  <w:divsChild>
                    <w:div w:id="166749754">
                      <w:marLeft w:val="0"/>
                      <w:marRight w:val="0"/>
                      <w:marTop w:val="0"/>
                      <w:marBottom w:val="0"/>
                      <w:divBdr>
                        <w:top w:val="none" w:sz="0" w:space="0" w:color="auto"/>
                        <w:left w:val="none" w:sz="0" w:space="0" w:color="auto"/>
                        <w:bottom w:val="none" w:sz="0" w:space="0" w:color="auto"/>
                        <w:right w:val="none" w:sz="0" w:space="0" w:color="auto"/>
                      </w:divBdr>
                      <w:divsChild>
                        <w:div w:id="12154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6412">
              <w:marLeft w:val="0"/>
              <w:marRight w:val="0"/>
              <w:marTop w:val="0"/>
              <w:marBottom w:val="0"/>
              <w:divBdr>
                <w:top w:val="none" w:sz="0" w:space="0" w:color="auto"/>
                <w:left w:val="none" w:sz="0" w:space="0" w:color="auto"/>
                <w:bottom w:val="none" w:sz="0" w:space="0" w:color="auto"/>
                <w:right w:val="none" w:sz="0" w:space="0" w:color="auto"/>
              </w:divBdr>
              <w:divsChild>
                <w:div w:id="1070082952">
                  <w:marLeft w:val="0"/>
                  <w:marRight w:val="0"/>
                  <w:marTop w:val="0"/>
                  <w:marBottom w:val="0"/>
                  <w:divBdr>
                    <w:top w:val="none" w:sz="0" w:space="0" w:color="auto"/>
                    <w:left w:val="none" w:sz="0" w:space="0" w:color="auto"/>
                    <w:bottom w:val="none" w:sz="0" w:space="0" w:color="auto"/>
                    <w:right w:val="none" w:sz="0" w:space="0" w:color="auto"/>
                  </w:divBdr>
                  <w:divsChild>
                    <w:div w:id="1848665530">
                      <w:marLeft w:val="0"/>
                      <w:marRight w:val="0"/>
                      <w:marTop w:val="0"/>
                      <w:marBottom w:val="0"/>
                      <w:divBdr>
                        <w:top w:val="none" w:sz="0" w:space="0" w:color="auto"/>
                        <w:left w:val="none" w:sz="0" w:space="0" w:color="auto"/>
                        <w:bottom w:val="none" w:sz="0" w:space="0" w:color="auto"/>
                        <w:right w:val="none" w:sz="0" w:space="0" w:color="auto"/>
                      </w:divBdr>
                      <w:divsChild>
                        <w:div w:id="2033021792">
                          <w:marLeft w:val="0"/>
                          <w:marRight w:val="0"/>
                          <w:marTop w:val="0"/>
                          <w:marBottom w:val="0"/>
                          <w:divBdr>
                            <w:top w:val="none" w:sz="0" w:space="0" w:color="auto"/>
                            <w:left w:val="none" w:sz="0" w:space="0" w:color="auto"/>
                            <w:bottom w:val="none" w:sz="0" w:space="0" w:color="auto"/>
                            <w:right w:val="none" w:sz="0" w:space="0" w:color="auto"/>
                          </w:divBdr>
                        </w:div>
                        <w:div w:id="1197543460">
                          <w:marLeft w:val="0"/>
                          <w:marRight w:val="0"/>
                          <w:marTop w:val="0"/>
                          <w:marBottom w:val="0"/>
                          <w:divBdr>
                            <w:top w:val="none" w:sz="0" w:space="0" w:color="auto"/>
                            <w:left w:val="none" w:sz="0" w:space="0" w:color="auto"/>
                            <w:bottom w:val="none" w:sz="0" w:space="0" w:color="auto"/>
                            <w:right w:val="none" w:sz="0" w:space="0" w:color="auto"/>
                          </w:divBdr>
                        </w:div>
                        <w:div w:id="1157696429">
                          <w:marLeft w:val="0"/>
                          <w:marRight w:val="0"/>
                          <w:marTop w:val="0"/>
                          <w:marBottom w:val="0"/>
                          <w:divBdr>
                            <w:top w:val="none" w:sz="0" w:space="0" w:color="auto"/>
                            <w:left w:val="none" w:sz="0" w:space="0" w:color="auto"/>
                            <w:bottom w:val="none" w:sz="0" w:space="0" w:color="auto"/>
                            <w:right w:val="none" w:sz="0" w:space="0" w:color="auto"/>
                          </w:divBdr>
                        </w:div>
                        <w:div w:id="1810318966">
                          <w:marLeft w:val="0"/>
                          <w:marRight w:val="0"/>
                          <w:marTop w:val="0"/>
                          <w:marBottom w:val="0"/>
                          <w:divBdr>
                            <w:top w:val="none" w:sz="0" w:space="0" w:color="auto"/>
                            <w:left w:val="none" w:sz="0" w:space="0" w:color="auto"/>
                            <w:bottom w:val="none" w:sz="0" w:space="0" w:color="auto"/>
                            <w:right w:val="none" w:sz="0" w:space="0" w:color="auto"/>
                          </w:divBdr>
                        </w:div>
                        <w:div w:id="1098867244">
                          <w:marLeft w:val="0"/>
                          <w:marRight w:val="0"/>
                          <w:marTop w:val="0"/>
                          <w:marBottom w:val="0"/>
                          <w:divBdr>
                            <w:top w:val="none" w:sz="0" w:space="0" w:color="auto"/>
                            <w:left w:val="none" w:sz="0" w:space="0" w:color="auto"/>
                            <w:bottom w:val="none" w:sz="0" w:space="0" w:color="auto"/>
                            <w:right w:val="none" w:sz="0" w:space="0" w:color="auto"/>
                          </w:divBdr>
                        </w:div>
                        <w:div w:id="1255940634">
                          <w:marLeft w:val="0"/>
                          <w:marRight w:val="0"/>
                          <w:marTop w:val="0"/>
                          <w:marBottom w:val="0"/>
                          <w:divBdr>
                            <w:top w:val="none" w:sz="0" w:space="0" w:color="auto"/>
                            <w:left w:val="none" w:sz="0" w:space="0" w:color="auto"/>
                            <w:bottom w:val="none" w:sz="0" w:space="0" w:color="auto"/>
                            <w:right w:val="none" w:sz="0" w:space="0" w:color="auto"/>
                          </w:divBdr>
                        </w:div>
                        <w:div w:id="1332831696">
                          <w:marLeft w:val="0"/>
                          <w:marRight w:val="0"/>
                          <w:marTop w:val="0"/>
                          <w:marBottom w:val="0"/>
                          <w:divBdr>
                            <w:top w:val="none" w:sz="0" w:space="0" w:color="auto"/>
                            <w:left w:val="none" w:sz="0" w:space="0" w:color="auto"/>
                            <w:bottom w:val="none" w:sz="0" w:space="0" w:color="auto"/>
                            <w:right w:val="none" w:sz="0" w:space="0" w:color="auto"/>
                          </w:divBdr>
                        </w:div>
                        <w:div w:id="1908882094">
                          <w:marLeft w:val="0"/>
                          <w:marRight w:val="0"/>
                          <w:marTop w:val="0"/>
                          <w:marBottom w:val="0"/>
                          <w:divBdr>
                            <w:top w:val="none" w:sz="0" w:space="0" w:color="auto"/>
                            <w:left w:val="none" w:sz="0" w:space="0" w:color="auto"/>
                            <w:bottom w:val="none" w:sz="0" w:space="0" w:color="auto"/>
                            <w:right w:val="none" w:sz="0" w:space="0" w:color="auto"/>
                          </w:divBdr>
                        </w:div>
                        <w:div w:id="824128685">
                          <w:marLeft w:val="0"/>
                          <w:marRight w:val="0"/>
                          <w:marTop w:val="0"/>
                          <w:marBottom w:val="0"/>
                          <w:divBdr>
                            <w:top w:val="none" w:sz="0" w:space="0" w:color="auto"/>
                            <w:left w:val="none" w:sz="0" w:space="0" w:color="auto"/>
                            <w:bottom w:val="none" w:sz="0" w:space="0" w:color="auto"/>
                            <w:right w:val="none" w:sz="0" w:space="0" w:color="auto"/>
                          </w:divBdr>
                        </w:div>
                        <w:div w:id="1681279228">
                          <w:marLeft w:val="0"/>
                          <w:marRight w:val="0"/>
                          <w:marTop w:val="0"/>
                          <w:marBottom w:val="0"/>
                          <w:divBdr>
                            <w:top w:val="none" w:sz="0" w:space="0" w:color="auto"/>
                            <w:left w:val="none" w:sz="0" w:space="0" w:color="auto"/>
                            <w:bottom w:val="none" w:sz="0" w:space="0" w:color="auto"/>
                            <w:right w:val="none" w:sz="0" w:space="0" w:color="auto"/>
                          </w:divBdr>
                        </w:div>
                        <w:div w:id="199514394">
                          <w:marLeft w:val="0"/>
                          <w:marRight w:val="0"/>
                          <w:marTop w:val="0"/>
                          <w:marBottom w:val="0"/>
                          <w:divBdr>
                            <w:top w:val="none" w:sz="0" w:space="0" w:color="auto"/>
                            <w:left w:val="none" w:sz="0" w:space="0" w:color="auto"/>
                            <w:bottom w:val="none" w:sz="0" w:space="0" w:color="auto"/>
                            <w:right w:val="none" w:sz="0" w:space="0" w:color="auto"/>
                          </w:divBdr>
                        </w:div>
                        <w:div w:id="1742828737">
                          <w:marLeft w:val="0"/>
                          <w:marRight w:val="0"/>
                          <w:marTop w:val="0"/>
                          <w:marBottom w:val="0"/>
                          <w:divBdr>
                            <w:top w:val="none" w:sz="0" w:space="0" w:color="auto"/>
                            <w:left w:val="none" w:sz="0" w:space="0" w:color="auto"/>
                            <w:bottom w:val="none" w:sz="0" w:space="0" w:color="auto"/>
                            <w:right w:val="none" w:sz="0" w:space="0" w:color="auto"/>
                          </w:divBdr>
                        </w:div>
                        <w:div w:id="1274946827">
                          <w:marLeft w:val="0"/>
                          <w:marRight w:val="0"/>
                          <w:marTop w:val="0"/>
                          <w:marBottom w:val="0"/>
                          <w:divBdr>
                            <w:top w:val="none" w:sz="0" w:space="0" w:color="auto"/>
                            <w:left w:val="none" w:sz="0" w:space="0" w:color="auto"/>
                            <w:bottom w:val="none" w:sz="0" w:space="0" w:color="auto"/>
                            <w:right w:val="none" w:sz="0" w:space="0" w:color="auto"/>
                          </w:divBdr>
                        </w:div>
                        <w:div w:id="650906805">
                          <w:marLeft w:val="0"/>
                          <w:marRight w:val="0"/>
                          <w:marTop w:val="0"/>
                          <w:marBottom w:val="0"/>
                          <w:divBdr>
                            <w:top w:val="none" w:sz="0" w:space="0" w:color="auto"/>
                            <w:left w:val="none" w:sz="0" w:space="0" w:color="auto"/>
                            <w:bottom w:val="none" w:sz="0" w:space="0" w:color="auto"/>
                            <w:right w:val="none" w:sz="0" w:space="0" w:color="auto"/>
                          </w:divBdr>
                        </w:div>
                        <w:div w:id="263466557">
                          <w:marLeft w:val="0"/>
                          <w:marRight w:val="0"/>
                          <w:marTop w:val="0"/>
                          <w:marBottom w:val="0"/>
                          <w:divBdr>
                            <w:top w:val="none" w:sz="0" w:space="0" w:color="auto"/>
                            <w:left w:val="none" w:sz="0" w:space="0" w:color="auto"/>
                            <w:bottom w:val="none" w:sz="0" w:space="0" w:color="auto"/>
                            <w:right w:val="none" w:sz="0" w:space="0" w:color="auto"/>
                          </w:divBdr>
                        </w:div>
                        <w:div w:id="1710186149">
                          <w:marLeft w:val="0"/>
                          <w:marRight w:val="0"/>
                          <w:marTop w:val="0"/>
                          <w:marBottom w:val="0"/>
                          <w:divBdr>
                            <w:top w:val="none" w:sz="0" w:space="0" w:color="auto"/>
                            <w:left w:val="none" w:sz="0" w:space="0" w:color="auto"/>
                            <w:bottom w:val="none" w:sz="0" w:space="0" w:color="auto"/>
                            <w:right w:val="none" w:sz="0" w:space="0" w:color="auto"/>
                          </w:divBdr>
                        </w:div>
                        <w:div w:id="332030184">
                          <w:marLeft w:val="0"/>
                          <w:marRight w:val="0"/>
                          <w:marTop w:val="0"/>
                          <w:marBottom w:val="0"/>
                          <w:divBdr>
                            <w:top w:val="none" w:sz="0" w:space="0" w:color="auto"/>
                            <w:left w:val="none" w:sz="0" w:space="0" w:color="auto"/>
                            <w:bottom w:val="none" w:sz="0" w:space="0" w:color="auto"/>
                            <w:right w:val="none" w:sz="0" w:space="0" w:color="auto"/>
                          </w:divBdr>
                        </w:div>
                        <w:div w:id="1206337013">
                          <w:marLeft w:val="0"/>
                          <w:marRight w:val="0"/>
                          <w:marTop w:val="0"/>
                          <w:marBottom w:val="0"/>
                          <w:divBdr>
                            <w:top w:val="none" w:sz="0" w:space="0" w:color="auto"/>
                            <w:left w:val="none" w:sz="0" w:space="0" w:color="auto"/>
                            <w:bottom w:val="none" w:sz="0" w:space="0" w:color="auto"/>
                            <w:right w:val="none" w:sz="0" w:space="0" w:color="auto"/>
                          </w:divBdr>
                        </w:div>
                        <w:div w:id="106975356">
                          <w:marLeft w:val="0"/>
                          <w:marRight w:val="0"/>
                          <w:marTop w:val="0"/>
                          <w:marBottom w:val="0"/>
                          <w:divBdr>
                            <w:top w:val="none" w:sz="0" w:space="0" w:color="auto"/>
                            <w:left w:val="none" w:sz="0" w:space="0" w:color="auto"/>
                            <w:bottom w:val="none" w:sz="0" w:space="0" w:color="auto"/>
                            <w:right w:val="none" w:sz="0" w:space="0" w:color="auto"/>
                          </w:divBdr>
                        </w:div>
                        <w:div w:id="1016542512">
                          <w:marLeft w:val="0"/>
                          <w:marRight w:val="0"/>
                          <w:marTop w:val="0"/>
                          <w:marBottom w:val="0"/>
                          <w:divBdr>
                            <w:top w:val="none" w:sz="0" w:space="0" w:color="auto"/>
                            <w:left w:val="none" w:sz="0" w:space="0" w:color="auto"/>
                            <w:bottom w:val="none" w:sz="0" w:space="0" w:color="auto"/>
                            <w:right w:val="none" w:sz="0" w:space="0" w:color="auto"/>
                          </w:divBdr>
                        </w:div>
                        <w:div w:id="319233284">
                          <w:marLeft w:val="0"/>
                          <w:marRight w:val="0"/>
                          <w:marTop w:val="0"/>
                          <w:marBottom w:val="0"/>
                          <w:divBdr>
                            <w:top w:val="none" w:sz="0" w:space="0" w:color="auto"/>
                            <w:left w:val="none" w:sz="0" w:space="0" w:color="auto"/>
                            <w:bottom w:val="none" w:sz="0" w:space="0" w:color="auto"/>
                            <w:right w:val="none" w:sz="0" w:space="0" w:color="auto"/>
                          </w:divBdr>
                        </w:div>
                        <w:div w:id="953097387">
                          <w:marLeft w:val="0"/>
                          <w:marRight w:val="0"/>
                          <w:marTop w:val="0"/>
                          <w:marBottom w:val="0"/>
                          <w:divBdr>
                            <w:top w:val="none" w:sz="0" w:space="0" w:color="auto"/>
                            <w:left w:val="none" w:sz="0" w:space="0" w:color="auto"/>
                            <w:bottom w:val="none" w:sz="0" w:space="0" w:color="auto"/>
                            <w:right w:val="none" w:sz="0" w:space="0" w:color="auto"/>
                          </w:divBdr>
                        </w:div>
                        <w:div w:id="1567296877">
                          <w:marLeft w:val="0"/>
                          <w:marRight w:val="0"/>
                          <w:marTop w:val="0"/>
                          <w:marBottom w:val="0"/>
                          <w:divBdr>
                            <w:top w:val="none" w:sz="0" w:space="0" w:color="auto"/>
                            <w:left w:val="none" w:sz="0" w:space="0" w:color="auto"/>
                            <w:bottom w:val="none" w:sz="0" w:space="0" w:color="auto"/>
                            <w:right w:val="none" w:sz="0" w:space="0" w:color="auto"/>
                          </w:divBdr>
                        </w:div>
                        <w:div w:id="593054335">
                          <w:marLeft w:val="0"/>
                          <w:marRight w:val="0"/>
                          <w:marTop w:val="0"/>
                          <w:marBottom w:val="0"/>
                          <w:divBdr>
                            <w:top w:val="none" w:sz="0" w:space="0" w:color="auto"/>
                            <w:left w:val="none" w:sz="0" w:space="0" w:color="auto"/>
                            <w:bottom w:val="none" w:sz="0" w:space="0" w:color="auto"/>
                            <w:right w:val="none" w:sz="0" w:space="0" w:color="auto"/>
                          </w:divBdr>
                        </w:div>
                        <w:div w:id="2062945242">
                          <w:marLeft w:val="0"/>
                          <w:marRight w:val="0"/>
                          <w:marTop w:val="0"/>
                          <w:marBottom w:val="0"/>
                          <w:divBdr>
                            <w:top w:val="none" w:sz="0" w:space="0" w:color="auto"/>
                            <w:left w:val="none" w:sz="0" w:space="0" w:color="auto"/>
                            <w:bottom w:val="none" w:sz="0" w:space="0" w:color="auto"/>
                            <w:right w:val="none" w:sz="0" w:space="0" w:color="auto"/>
                          </w:divBdr>
                        </w:div>
                        <w:div w:id="968507951">
                          <w:marLeft w:val="0"/>
                          <w:marRight w:val="0"/>
                          <w:marTop w:val="0"/>
                          <w:marBottom w:val="0"/>
                          <w:divBdr>
                            <w:top w:val="none" w:sz="0" w:space="0" w:color="auto"/>
                            <w:left w:val="none" w:sz="0" w:space="0" w:color="auto"/>
                            <w:bottom w:val="none" w:sz="0" w:space="0" w:color="auto"/>
                            <w:right w:val="none" w:sz="0" w:space="0" w:color="auto"/>
                          </w:divBdr>
                        </w:div>
                        <w:div w:id="370305218">
                          <w:marLeft w:val="0"/>
                          <w:marRight w:val="0"/>
                          <w:marTop w:val="0"/>
                          <w:marBottom w:val="0"/>
                          <w:divBdr>
                            <w:top w:val="none" w:sz="0" w:space="0" w:color="auto"/>
                            <w:left w:val="none" w:sz="0" w:space="0" w:color="auto"/>
                            <w:bottom w:val="none" w:sz="0" w:space="0" w:color="auto"/>
                            <w:right w:val="none" w:sz="0" w:space="0" w:color="auto"/>
                          </w:divBdr>
                        </w:div>
                        <w:div w:id="314993277">
                          <w:marLeft w:val="0"/>
                          <w:marRight w:val="0"/>
                          <w:marTop w:val="0"/>
                          <w:marBottom w:val="0"/>
                          <w:divBdr>
                            <w:top w:val="none" w:sz="0" w:space="0" w:color="auto"/>
                            <w:left w:val="none" w:sz="0" w:space="0" w:color="auto"/>
                            <w:bottom w:val="none" w:sz="0" w:space="0" w:color="auto"/>
                            <w:right w:val="none" w:sz="0" w:space="0" w:color="auto"/>
                          </w:divBdr>
                        </w:div>
                        <w:div w:id="1766147682">
                          <w:marLeft w:val="0"/>
                          <w:marRight w:val="0"/>
                          <w:marTop w:val="0"/>
                          <w:marBottom w:val="0"/>
                          <w:divBdr>
                            <w:top w:val="none" w:sz="0" w:space="0" w:color="auto"/>
                            <w:left w:val="none" w:sz="0" w:space="0" w:color="auto"/>
                            <w:bottom w:val="none" w:sz="0" w:space="0" w:color="auto"/>
                            <w:right w:val="none" w:sz="0" w:space="0" w:color="auto"/>
                          </w:divBdr>
                        </w:div>
                        <w:div w:id="807867934">
                          <w:marLeft w:val="0"/>
                          <w:marRight w:val="0"/>
                          <w:marTop w:val="0"/>
                          <w:marBottom w:val="0"/>
                          <w:divBdr>
                            <w:top w:val="none" w:sz="0" w:space="0" w:color="auto"/>
                            <w:left w:val="none" w:sz="0" w:space="0" w:color="auto"/>
                            <w:bottom w:val="none" w:sz="0" w:space="0" w:color="auto"/>
                            <w:right w:val="none" w:sz="0" w:space="0" w:color="auto"/>
                          </w:divBdr>
                        </w:div>
                        <w:div w:id="458912967">
                          <w:marLeft w:val="0"/>
                          <w:marRight w:val="0"/>
                          <w:marTop w:val="0"/>
                          <w:marBottom w:val="0"/>
                          <w:divBdr>
                            <w:top w:val="none" w:sz="0" w:space="0" w:color="auto"/>
                            <w:left w:val="none" w:sz="0" w:space="0" w:color="auto"/>
                            <w:bottom w:val="none" w:sz="0" w:space="0" w:color="auto"/>
                            <w:right w:val="none" w:sz="0" w:space="0" w:color="auto"/>
                          </w:divBdr>
                        </w:div>
                        <w:div w:id="541746856">
                          <w:marLeft w:val="0"/>
                          <w:marRight w:val="0"/>
                          <w:marTop w:val="0"/>
                          <w:marBottom w:val="0"/>
                          <w:divBdr>
                            <w:top w:val="none" w:sz="0" w:space="0" w:color="auto"/>
                            <w:left w:val="none" w:sz="0" w:space="0" w:color="auto"/>
                            <w:bottom w:val="none" w:sz="0" w:space="0" w:color="auto"/>
                            <w:right w:val="none" w:sz="0" w:space="0" w:color="auto"/>
                          </w:divBdr>
                        </w:div>
                        <w:div w:id="1780564256">
                          <w:marLeft w:val="0"/>
                          <w:marRight w:val="0"/>
                          <w:marTop w:val="0"/>
                          <w:marBottom w:val="0"/>
                          <w:divBdr>
                            <w:top w:val="none" w:sz="0" w:space="0" w:color="auto"/>
                            <w:left w:val="none" w:sz="0" w:space="0" w:color="auto"/>
                            <w:bottom w:val="none" w:sz="0" w:space="0" w:color="auto"/>
                            <w:right w:val="none" w:sz="0" w:space="0" w:color="auto"/>
                          </w:divBdr>
                        </w:div>
                        <w:div w:id="175267776">
                          <w:marLeft w:val="0"/>
                          <w:marRight w:val="0"/>
                          <w:marTop w:val="0"/>
                          <w:marBottom w:val="0"/>
                          <w:divBdr>
                            <w:top w:val="none" w:sz="0" w:space="0" w:color="auto"/>
                            <w:left w:val="none" w:sz="0" w:space="0" w:color="auto"/>
                            <w:bottom w:val="none" w:sz="0" w:space="0" w:color="auto"/>
                            <w:right w:val="none" w:sz="0" w:space="0" w:color="auto"/>
                          </w:divBdr>
                        </w:div>
                        <w:div w:id="1828938769">
                          <w:marLeft w:val="0"/>
                          <w:marRight w:val="0"/>
                          <w:marTop w:val="0"/>
                          <w:marBottom w:val="0"/>
                          <w:divBdr>
                            <w:top w:val="none" w:sz="0" w:space="0" w:color="auto"/>
                            <w:left w:val="none" w:sz="0" w:space="0" w:color="auto"/>
                            <w:bottom w:val="none" w:sz="0" w:space="0" w:color="auto"/>
                            <w:right w:val="none" w:sz="0" w:space="0" w:color="auto"/>
                          </w:divBdr>
                        </w:div>
                        <w:div w:id="2131584065">
                          <w:marLeft w:val="0"/>
                          <w:marRight w:val="0"/>
                          <w:marTop w:val="0"/>
                          <w:marBottom w:val="0"/>
                          <w:divBdr>
                            <w:top w:val="none" w:sz="0" w:space="0" w:color="auto"/>
                            <w:left w:val="none" w:sz="0" w:space="0" w:color="auto"/>
                            <w:bottom w:val="none" w:sz="0" w:space="0" w:color="auto"/>
                            <w:right w:val="none" w:sz="0" w:space="0" w:color="auto"/>
                          </w:divBdr>
                        </w:div>
                        <w:div w:id="940643731">
                          <w:marLeft w:val="0"/>
                          <w:marRight w:val="0"/>
                          <w:marTop w:val="0"/>
                          <w:marBottom w:val="0"/>
                          <w:divBdr>
                            <w:top w:val="none" w:sz="0" w:space="0" w:color="auto"/>
                            <w:left w:val="none" w:sz="0" w:space="0" w:color="auto"/>
                            <w:bottom w:val="none" w:sz="0" w:space="0" w:color="auto"/>
                            <w:right w:val="none" w:sz="0" w:space="0" w:color="auto"/>
                          </w:divBdr>
                        </w:div>
                        <w:div w:id="1084692770">
                          <w:marLeft w:val="0"/>
                          <w:marRight w:val="0"/>
                          <w:marTop w:val="0"/>
                          <w:marBottom w:val="0"/>
                          <w:divBdr>
                            <w:top w:val="none" w:sz="0" w:space="0" w:color="auto"/>
                            <w:left w:val="none" w:sz="0" w:space="0" w:color="auto"/>
                            <w:bottom w:val="none" w:sz="0" w:space="0" w:color="auto"/>
                            <w:right w:val="none" w:sz="0" w:space="0" w:color="auto"/>
                          </w:divBdr>
                        </w:div>
                        <w:div w:id="1155755382">
                          <w:marLeft w:val="0"/>
                          <w:marRight w:val="0"/>
                          <w:marTop w:val="0"/>
                          <w:marBottom w:val="0"/>
                          <w:divBdr>
                            <w:top w:val="none" w:sz="0" w:space="0" w:color="auto"/>
                            <w:left w:val="none" w:sz="0" w:space="0" w:color="auto"/>
                            <w:bottom w:val="none" w:sz="0" w:space="0" w:color="auto"/>
                            <w:right w:val="none" w:sz="0" w:space="0" w:color="auto"/>
                          </w:divBdr>
                        </w:div>
                        <w:div w:id="53509965">
                          <w:marLeft w:val="0"/>
                          <w:marRight w:val="0"/>
                          <w:marTop w:val="0"/>
                          <w:marBottom w:val="0"/>
                          <w:divBdr>
                            <w:top w:val="none" w:sz="0" w:space="0" w:color="auto"/>
                            <w:left w:val="none" w:sz="0" w:space="0" w:color="auto"/>
                            <w:bottom w:val="none" w:sz="0" w:space="0" w:color="auto"/>
                            <w:right w:val="none" w:sz="0" w:space="0" w:color="auto"/>
                          </w:divBdr>
                        </w:div>
                        <w:div w:id="1635914186">
                          <w:marLeft w:val="0"/>
                          <w:marRight w:val="0"/>
                          <w:marTop w:val="0"/>
                          <w:marBottom w:val="0"/>
                          <w:divBdr>
                            <w:top w:val="none" w:sz="0" w:space="0" w:color="auto"/>
                            <w:left w:val="none" w:sz="0" w:space="0" w:color="auto"/>
                            <w:bottom w:val="none" w:sz="0" w:space="0" w:color="auto"/>
                            <w:right w:val="none" w:sz="0" w:space="0" w:color="auto"/>
                          </w:divBdr>
                        </w:div>
                        <w:div w:id="1968774228">
                          <w:marLeft w:val="0"/>
                          <w:marRight w:val="0"/>
                          <w:marTop w:val="0"/>
                          <w:marBottom w:val="0"/>
                          <w:divBdr>
                            <w:top w:val="none" w:sz="0" w:space="0" w:color="auto"/>
                            <w:left w:val="none" w:sz="0" w:space="0" w:color="auto"/>
                            <w:bottom w:val="none" w:sz="0" w:space="0" w:color="auto"/>
                            <w:right w:val="none" w:sz="0" w:space="0" w:color="auto"/>
                          </w:divBdr>
                        </w:div>
                        <w:div w:id="1143622389">
                          <w:marLeft w:val="0"/>
                          <w:marRight w:val="0"/>
                          <w:marTop w:val="0"/>
                          <w:marBottom w:val="0"/>
                          <w:divBdr>
                            <w:top w:val="none" w:sz="0" w:space="0" w:color="auto"/>
                            <w:left w:val="none" w:sz="0" w:space="0" w:color="auto"/>
                            <w:bottom w:val="none" w:sz="0" w:space="0" w:color="auto"/>
                            <w:right w:val="none" w:sz="0" w:space="0" w:color="auto"/>
                          </w:divBdr>
                        </w:div>
                        <w:div w:id="1080326504">
                          <w:marLeft w:val="0"/>
                          <w:marRight w:val="0"/>
                          <w:marTop w:val="0"/>
                          <w:marBottom w:val="0"/>
                          <w:divBdr>
                            <w:top w:val="none" w:sz="0" w:space="0" w:color="auto"/>
                            <w:left w:val="none" w:sz="0" w:space="0" w:color="auto"/>
                            <w:bottom w:val="none" w:sz="0" w:space="0" w:color="auto"/>
                            <w:right w:val="none" w:sz="0" w:space="0" w:color="auto"/>
                          </w:divBdr>
                        </w:div>
                        <w:div w:id="1206601228">
                          <w:marLeft w:val="0"/>
                          <w:marRight w:val="0"/>
                          <w:marTop w:val="0"/>
                          <w:marBottom w:val="0"/>
                          <w:divBdr>
                            <w:top w:val="none" w:sz="0" w:space="0" w:color="auto"/>
                            <w:left w:val="none" w:sz="0" w:space="0" w:color="auto"/>
                            <w:bottom w:val="none" w:sz="0" w:space="0" w:color="auto"/>
                            <w:right w:val="none" w:sz="0" w:space="0" w:color="auto"/>
                          </w:divBdr>
                        </w:div>
                        <w:div w:id="1433086902">
                          <w:marLeft w:val="0"/>
                          <w:marRight w:val="0"/>
                          <w:marTop w:val="0"/>
                          <w:marBottom w:val="0"/>
                          <w:divBdr>
                            <w:top w:val="none" w:sz="0" w:space="0" w:color="auto"/>
                            <w:left w:val="none" w:sz="0" w:space="0" w:color="auto"/>
                            <w:bottom w:val="none" w:sz="0" w:space="0" w:color="auto"/>
                            <w:right w:val="none" w:sz="0" w:space="0" w:color="auto"/>
                          </w:divBdr>
                        </w:div>
                        <w:div w:id="2015569201">
                          <w:marLeft w:val="0"/>
                          <w:marRight w:val="0"/>
                          <w:marTop w:val="0"/>
                          <w:marBottom w:val="0"/>
                          <w:divBdr>
                            <w:top w:val="none" w:sz="0" w:space="0" w:color="auto"/>
                            <w:left w:val="none" w:sz="0" w:space="0" w:color="auto"/>
                            <w:bottom w:val="none" w:sz="0" w:space="0" w:color="auto"/>
                            <w:right w:val="none" w:sz="0" w:space="0" w:color="auto"/>
                          </w:divBdr>
                        </w:div>
                        <w:div w:id="1720588161">
                          <w:marLeft w:val="0"/>
                          <w:marRight w:val="0"/>
                          <w:marTop w:val="0"/>
                          <w:marBottom w:val="0"/>
                          <w:divBdr>
                            <w:top w:val="none" w:sz="0" w:space="0" w:color="auto"/>
                            <w:left w:val="none" w:sz="0" w:space="0" w:color="auto"/>
                            <w:bottom w:val="none" w:sz="0" w:space="0" w:color="auto"/>
                            <w:right w:val="none" w:sz="0" w:space="0" w:color="auto"/>
                          </w:divBdr>
                        </w:div>
                        <w:div w:id="7584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1277</Words>
  <Characters>7282</Characters>
  <Application>Microsoft Office Word</Application>
  <DocSecurity>0</DocSecurity>
  <Lines>60</Lines>
  <Paragraphs>17</Paragraphs>
  <ScaleCrop>false</ScaleCrop>
  <Company/>
  <LinksUpToDate>false</LinksUpToDate>
  <CharactersWithSpaces>8542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2020-02-07T16:42:00Z</dcterms:created>
  <dcterms:modified xsi:type="dcterms:W3CDTF">2020-02-07T16:59:00Z</dcterms:modified>
</cp:coreProperties>
</file>