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7B7" w:rsidRPr="001237B7" w:rsidRDefault="001237B7" w:rsidP="001237B7">
      <w:pPr>
        <w:spacing w:before="144" w:after="120" w:line="240" w:lineRule="auto"/>
        <w:outlineLvl w:val="0"/>
        <w:rPr>
          <w:rFonts w:ascii="Helvetica" w:eastAsia="Times New Roman" w:hAnsi="Helvetica" w:cs="Helvetica"/>
          <w:color w:val="333333"/>
          <w:kern w:val="36"/>
          <w:sz w:val="48"/>
          <w:szCs w:val="48"/>
          <w:lang w:eastAsia="en-IN"/>
        </w:rPr>
      </w:pPr>
      <w:r w:rsidRPr="001237B7">
        <w:rPr>
          <w:rFonts w:ascii="Helvetica" w:eastAsia="Times New Roman" w:hAnsi="Helvetica" w:cs="Helvetica"/>
          <w:color w:val="333333"/>
          <w:kern w:val="36"/>
          <w:sz w:val="48"/>
          <w:szCs w:val="48"/>
          <w:lang w:eastAsia="en-IN"/>
        </w:rPr>
        <w:t>Shortest Job First</w:t>
      </w:r>
      <w:r w:rsidR="00871822">
        <w:rPr>
          <w:rFonts w:ascii="Helvetica" w:eastAsia="Times New Roman" w:hAnsi="Helvetica" w:cs="Helvetica"/>
          <w:color w:val="333333"/>
          <w:kern w:val="36"/>
          <w:sz w:val="48"/>
          <w:szCs w:val="48"/>
          <w:lang w:eastAsia="en-IN"/>
        </w:rPr>
        <w:t xml:space="preserve"> </w:t>
      </w:r>
      <w:r w:rsidRPr="001237B7">
        <w:rPr>
          <w:rFonts w:ascii="Helvetica" w:eastAsia="Times New Roman" w:hAnsi="Helvetica" w:cs="Helvetica"/>
          <w:color w:val="333333"/>
          <w:kern w:val="36"/>
          <w:sz w:val="48"/>
          <w:szCs w:val="48"/>
          <w:lang w:eastAsia="en-IN"/>
        </w:rPr>
        <w:t>(SJF) Scheduling</w:t>
      </w:r>
    </w:p>
    <w:p w:rsidR="001237B7" w:rsidRPr="001237B7" w:rsidRDefault="001237B7" w:rsidP="001237B7">
      <w:pPr>
        <w:spacing w:after="125" w:line="240" w:lineRule="auto"/>
        <w:rPr>
          <w:ins w:id="0" w:author="Unknown"/>
          <w:rFonts w:ascii="Arial" w:eastAsia="Times New Roman" w:hAnsi="Arial" w:cs="Arial"/>
          <w:color w:val="333333"/>
          <w:sz w:val="20"/>
          <w:szCs w:val="20"/>
          <w:lang w:eastAsia="en-IN"/>
        </w:rPr>
      </w:pPr>
      <w:ins w:id="1" w:author="Unknown">
        <w:r w:rsidRPr="001237B7">
          <w:rPr>
            <w:rFonts w:ascii="Arial" w:eastAsia="Times New Roman" w:hAnsi="Arial" w:cs="Arial"/>
            <w:color w:val="333333"/>
            <w:sz w:val="20"/>
            <w:szCs w:val="20"/>
            <w:lang w:eastAsia="en-IN"/>
          </w:rPr>
          <w:t>Shortest Job First scheduling works on the process with the shortest </w:t>
        </w:r>
        <w:r w:rsidRPr="001237B7">
          <w:rPr>
            <w:rFonts w:ascii="Arial" w:eastAsia="Times New Roman" w:hAnsi="Arial" w:cs="Arial"/>
            <w:b/>
            <w:bCs/>
            <w:color w:val="333333"/>
            <w:sz w:val="20"/>
            <w:szCs w:val="20"/>
            <w:lang w:eastAsia="en-IN"/>
          </w:rPr>
          <w:t>burst time</w:t>
        </w:r>
        <w:r w:rsidRPr="001237B7">
          <w:rPr>
            <w:rFonts w:ascii="Arial" w:eastAsia="Times New Roman" w:hAnsi="Arial" w:cs="Arial"/>
            <w:color w:val="333333"/>
            <w:sz w:val="20"/>
            <w:szCs w:val="20"/>
            <w:lang w:eastAsia="en-IN"/>
          </w:rPr>
          <w:t> or </w:t>
        </w:r>
        <w:r w:rsidRPr="001237B7">
          <w:rPr>
            <w:rFonts w:ascii="Arial" w:eastAsia="Times New Roman" w:hAnsi="Arial" w:cs="Arial"/>
            <w:b/>
            <w:bCs/>
            <w:color w:val="333333"/>
            <w:sz w:val="20"/>
            <w:szCs w:val="20"/>
            <w:lang w:eastAsia="en-IN"/>
          </w:rPr>
          <w:t>duration</w:t>
        </w:r>
        <w:r w:rsidRPr="001237B7">
          <w:rPr>
            <w:rFonts w:ascii="Arial" w:eastAsia="Times New Roman" w:hAnsi="Arial" w:cs="Arial"/>
            <w:color w:val="333333"/>
            <w:sz w:val="20"/>
            <w:szCs w:val="20"/>
            <w:lang w:eastAsia="en-IN"/>
          </w:rPr>
          <w:t> first.</w:t>
        </w:r>
      </w:ins>
    </w:p>
    <w:p w:rsidR="001237B7" w:rsidRPr="001237B7" w:rsidRDefault="001237B7" w:rsidP="001237B7">
      <w:pPr>
        <w:numPr>
          <w:ilvl w:val="0"/>
          <w:numId w:val="1"/>
        </w:numPr>
        <w:spacing w:before="100" w:beforeAutospacing="1" w:after="100" w:afterAutospacing="1" w:line="376" w:lineRule="atLeast"/>
        <w:rPr>
          <w:ins w:id="2" w:author="Unknown"/>
          <w:rFonts w:ascii="Arial" w:eastAsia="Times New Roman" w:hAnsi="Arial" w:cs="Arial"/>
          <w:color w:val="333333"/>
          <w:sz w:val="20"/>
          <w:szCs w:val="20"/>
          <w:lang w:eastAsia="en-IN"/>
        </w:rPr>
      </w:pPr>
      <w:ins w:id="3" w:author="Unknown">
        <w:r w:rsidRPr="001237B7">
          <w:rPr>
            <w:rFonts w:ascii="Arial" w:eastAsia="Times New Roman" w:hAnsi="Arial" w:cs="Arial"/>
            <w:color w:val="333333"/>
            <w:sz w:val="20"/>
            <w:szCs w:val="20"/>
            <w:lang w:eastAsia="en-IN"/>
          </w:rPr>
          <w:t>This is the best approach to minimize waiting time.</w:t>
        </w:r>
      </w:ins>
    </w:p>
    <w:p w:rsidR="001237B7" w:rsidRPr="001237B7" w:rsidRDefault="001237B7" w:rsidP="001237B7">
      <w:pPr>
        <w:numPr>
          <w:ilvl w:val="0"/>
          <w:numId w:val="1"/>
        </w:numPr>
        <w:spacing w:before="100" w:beforeAutospacing="1" w:after="100" w:afterAutospacing="1" w:line="376" w:lineRule="atLeast"/>
        <w:rPr>
          <w:ins w:id="4" w:author="Unknown"/>
          <w:rFonts w:ascii="Arial" w:eastAsia="Times New Roman" w:hAnsi="Arial" w:cs="Arial"/>
          <w:color w:val="333333"/>
          <w:sz w:val="20"/>
          <w:szCs w:val="20"/>
          <w:lang w:eastAsia="en-IN"/>
        </w:rPr>
      </w:pPr>
      <w:ins w:id="5" w:author="Unknown">
        <w:r w:rsidRPr="001237B7">
          <w:rPr>
            <w:rFonts w:ascii="Arial" w:eastAsia="Times New Roman" w:hAnsi="Arial" w:cs="Arial"/>
            <w:color w:val="333333"/>
            <w:sz w:val="20"/>
            <w:szCs w:val="20"/>
            <w:lang w:eastAsia="en-IN"/>
          </w:rPr>
          <w:t>This is used in </w:t>
        </w:r>
        <w:r w:rsidR="004D77E8" w:rsidRPr="001237B7">
          <w:rPr>
            <w:rFonts w:ascii="Arial" w:eastAsia="Times New Roman" w:hAnsi="Arial" w:cs="Arial"/>
            <w:color w:val="333333"/>
            <w:sz w:val="20"/>
            <w:szCs w:val="20"/>
            <w:lang w:eastAsia="en-IN"/>
          </w:rPr>
          <w:fldChar w:fldCharType="begin"/>
        </w:r>
        <w:r w:rsidRPr="001237B7">
          <w:rPr>
            <w:rFonts w:ascii="Arial" w:eastAsia="Times New Roman" w:hAnsi="Arial" w:cs="Arial"/>
            <w:color w:val="333333"/>
            <w:sz w:val="20"/>
            <w:szCs w:val="20"/>
            <w:lang w:eastAsia="en-IN"/>
          </w:rPr>
          <w:instrText xml:space="preserve"> HYPERLINK "https://www.studytonight.com/operating-system/types-of-os" \t "_blank" </w:instrText>
        </w:r>
        <w:r w:rsidR="004D77E8" w:rsidRPr="001237B7">
          <w:rPr>
            <w:rFonts w:ascii="Arial" w:eastAsia="Times New Roman" w:hAnsi="Arial" w:cs="Arial"/>
            <w:color w:val="333333"/>
            <w:sz w:val="20"/>
            <w:szCs w:val="20"/>
            <w:lang w:eastAsia="en-IN"/>
          </w:rPr>
          <w:fldChar w:fldCharType="separate"/>
        </w:r>
        <w:r w:rsidRPr="001237B7">
          <w:rPr>
            <w:rFonts w:ascii="Arial" w:eastAsia="Times New Roman" w:hAnsi="Arial" w:cs="Arial"/>
            <w:color w:val="10A2FF"/>
            <w:sz w:val="20"/>
            <w:u w:val="single"/>
            <w:lang w:eastAsia="en-IN"/>
          </w:rPr>
          <w:t>Batch Systems</w:t>
        </w:r>
        <w:r w:rsidR="004D77E8" w:rsidRPr="001237B7">
          <w:rPr>
            <w:rFonts w:ascii="Arial" w:eastAsia="Times New Roman" w:hAnsi="Arial" w:cs="Arial"/>
            <w:color w:val="333333"/>
            <w:sz w:val="20"/>
            <w:szCs w:val="20"/>
            <w:lang w:eastAsia="en-IN"/>
          </w:rPr>
          <w:fldChar w:fldCharType="end"/>
        </w:r>
        <w:r w:rsidRPr="001237B7">
          <w:rPr>
            <w:rFonts w:ascii="Arial" w:eastAsia="Times New Roman" w:hAnsi="Arial" w:cs="Arial"/>
            <w:color w:val="333333"/>
            <w:sz w:val="20"/>
            <w:szCs w:val="20"/>
            <w:lang w:eastAsia="en-IN"/>
          </w:rPr>
          <w:t>.</w:t>
        </w:r>
      </w:ins>
    </w:p>
    <w:p w:rsidR="001237B7" w:rsidRPr="001237B7" w:rsidRDefault="001237B7" w:rsidP="001237B7">
      <w:pPr>
        <w:numPr>
          <w:ilvl w:val="0"/>
          <w:numId w:val="1"/>
        </w:numPr>
        <w:spacing w:before="100" w:beforeAutospacing="1" w:after="100" w:afterAutospacing="1" w:line="376" w:lineRule="atLeast"/>
        <w:rPr>
          <w:ins w:id="6" w:author="Unknown"/>
          <w:rFonts w:ascii="Arial" w:eastAsia="Times New Roman" w:hAnsi="Arial" w:cs="Arial"/>
          <w:color w:val="333333"/>
          <w:sz w:val="20"/>
          <w:szCs w:val="20"/>
          <w:lang w:eastAsia="en-IN"/>
        </w:rPr>
      </w:pPr>
      <w:ins w:id="7" w:author="Unknown">
        <w:r w:rsidRPr="001237B7">
          <w:rPr>
            <w:rFonts w:ascii="Arial" w:eastAsia="Times New Roman" w:hAnsi="Arial" w:cs="Arial"/>
            <w:color w:val="333333"/>
            <w:sz w:val="20"/>
            <w:szCs w:val="20"/>
            <w:lang w:eastAsia="en-IN"/>
          </w:rPr>
          <w:t>It is of two types:</w:t>
        </w:r>
      </w:ins>
    </w:p>
    <w:p w:rsidR="001237B7" w:rsidRPr="001237B7" w:rsidRDefault="001237B7" w:rsidP="001237B7">
      <w:pPr>
        <w:numPr>
          <w:ilvl w:val="1"/>
          <w:numId w:val="1"/>
        </w:numPr>
        <w:spacing w:before="100" w:beforeAutospacing="1" w:after="100" w:afterAutospacing="1" w:line="376" w:lineRule="atLeast"/>
        <w:rPr>
          <w:ins w:id="8" w:author="Unknown"/>
          <w:rFonts w:ascii="Arial" w:eastAsia="Times New Roman" w:hAnsi="Arial" w:cs="Arial"/>
          <w:color w:val="333333"/>
          <w:sz w:val="20"/>
          <w:szCs w:val="20"/>
          <w:lang w:eastAsia="en-IN"/>
        </w:rPr>
      </w:pPr>
      <w:ins w:id="9" w:author="Unknown">
        <w:r w:rsidRPr="001237B7">
          <w:rPr>
            <w:rFonts w:ascii="Arial" w:eastAsia="Times New Roman" w:hAnsi="Arial" w:cs="Arial"/>
            <w:color w:val="333333"/>
            <w:sz w:val="20"/>
            <w:szCs w:val="20"/>
            <w:lang w:eastAsia="en-IN"/>
          </w:rPr>
          <w:t>Non Pre-emptive</w:t>
        </w:r>
      </w:ins>
    </w:p>
    <w:p w:rsidR="001237B7" w:rsidRPr="001237B7" w:rsidRDefault="001237B7" w:rsidP="001237B7">
      <w:pPr>
        <w:numPr>
          <w:ilvl w:val="1"/>
          <w:numId w:val="1"/>
        </w:numPr>
        <w:spacing w:before="100" w:beforeAutospacing="1" w:after="100" w:afterAutospacing="1" w:line="376" w:lineRule="atLeast"/>
        <w:rPr>
          <w:ins w:id="10" w:author="Unknown"/>
          <w:rFonts w:ascii="Arial" w:eastAsia="Times New Roman" w:hAnsi="Arial" w:cs="Arial"/>
          <w:color w:val="333333"/>
          <w:sz w:val="20"/>
          <w:szCs w:val="20"/>
          <w:lang w:eastAsia="en-IN"/>
        </w:rPr>
      </w:pPr>
      <w:ins w:id="11" w:author="Unknown">
        <w:r w:rsidRPr="001237B7">
          <w:rPr>
            <w:rFonts w:ascii="Arial" w:eastAsia="Times New Roman" w:hAnsi="Arial" w:cs="Arial"/>
            <w:color w:val="333333"/>
            <w:sz w:val="20"/>
            <w:szCs w:val="20"/>
            <w:lang w:eastAsia="en-IN"/>
          </w:rPr>
          <w:t>Pre-emptive</w:t>
        </w:r>
      </w:ins>
    </w:p>
    <w:p w:rsidR="001237B7" w:rsidRPr="001237B7" w:rsidRDefault="001237B7" w:rsidP="001237B7">
      <w:pPr>
        <w:numPr>
          <w:ilvl w:val="0"/>
          <w:numId w:val="1"/>
        </w:numPr>
        <w:spacing w:before="100" w:beforeAutospacing="1" w:after="100" w:afterAutospacing="1" w:line="376" w:lineRule="atLeast"/>
        <w:rPr>
          <w:ins w:id="12" w:author="Unknown"/>
          <w:rFonts w:ascii="Arial" w:eastAsia="Times New Roman" w:hAnsi="Arial" w:cs="Arial"/>
          <w:color w:val="333333"/>
          <w:sz w:val="20"/>
          <w:szCs w:val="20"/>
          <w:lang w:eastAsia="en-IN"/>
        </w:rPr>
      </w:pPr>
      <w:ins w:id="13" w:author="Unknown">
        <w:r w:rsidRPr="001237B7">
          <w:rPr>
            <w:rFonts w:ascii="Arial" w:eastAsia="Times New Roman" w:hAnsi="Arial" w:cs="Arial"/>
            <w:color w:val="333333"/>
            <w:sz w:val="20"/>
            <w:szCs w:val="20"/>
            <w:lang w:eastAsia="en-IN"/>
          </w:rPr>
          <w:t>To successfully implement it, the burst time/duration time of the processes should be known to the processor in advance, which is practically not feasible all the time.</w:t>
        </w:r>
      </w:ins>
    </w:p>
    <w:p w:rsidR="001237B7" w:rsidRPr="001237B7" w:rsidRDefault="001237B7" w:rsidP="001237B7">
      <w:pPr>
        <w:numPr>
          <w:ilvl w:val="0"/>
          <w:numId w:val="1"/>
        </w:numPr>
        <w:spacing w:before="100" w:beforeAutospacing="1" w:after="100" w:afterAutospacing="1" w:line="376" w:lineRule="atLeast"/>
        <w:rPr>
          <w:ins w:id="14" w:author="Unknown"/>
          <w:rFonts w:ascii="Arial" w:eastAsia="Times New Roman" w:hAnsi="Arial" w:cs="Arial"/>
          <w:color w:val="333333"/>
          <w:sz w:val="20"/>
          <w:szCs w:val="20"/>
          <w:lang w:eastAsia="en-IN"/>
        </w:rPr>
      </w:pPr>
      <w:ins w:id="15" w:author="Unknown">
        <w:r w:rsidRPr="001237B7">
          <w:rPr>
            <w:rFonts w:ascii="Arial" w:eastAsia="Times New Roman" w:hAnsi="Arial" w:cs="Arial"/>
            <w:color w:val="333333"/>
            <w:sz w:val="20"/>
            <w:szCs w:val="20"/>
            <w:lang w:eastAsia="en-IN"/>
          </w:rPr>
          <w:t>This scheduling algorithm is optimal if all the jobs/processes are available at the same time. (either Arrival time is </w:t>
        </w:r>
        <w:r w:rsidRPr="001237B7">
          <w:rPr>
            <w:rFonts w:ascii="Courier New" w:eastAsia="Times New Roman" w:hAnsi="Courier New" w:cs="Courier New"/>
            <w:color w:val="C7254E"/>
            <w:sz w:val="18"/>
            <w:lang w:eastAsia="en-IN"/>
          </w:rPr>
          <w:t>0</w:t>
        </w:r>
        <w:r w:rsidRPr="001237B7">
          <w:rPr>
            <w:rFonts w:ascii="Arial" w:eastAsia="Times New Roman" w:hAnsi="Arial" w:cs="Arial"/>
            <w:color w:val="333333"/>
            <w:sz w:val="20"/>
            <w:szCs w:val="20"/>
            <w:lang w:eastAsia="en-IN"/>
          </w:rPr>
          <w:t> for all, or Arrival time is same for all)</w:t>
        </w:r>
      </w:ins>
    </w:p>
    <w:p w:rsidR="001237B7" w:rsidRPr="001237B7" w:rsidRDefault="004D77E8" w:rsidP="001237B7">
      <w:pPr>
        <w:spacing w:before="250" w:after="250" w:line="240" w:lineRule="auto"/>
        <w:rPr>
          <w:ins w:id="16" w:author="Unknown"/>
          <w:rFonts w:ascii="Times New Roman" w:eastAsia="Times New Roman" w:hAnsi="Times New Roman" w:cs="Times New Roman"/>
          <w:sz w:val="24"/>
          <w:szCs w:val="24"/>
          <w:lang w:eastAsia="en-IN"/>
        </w:rPr>
      </w:pPr>
      <w:ins w:id="17" w:author="Unknown">
        <w:r w:rsidRPr="004D77E8">
          <w:rPr>
            <w:rFonts w:ascii="Times New Roman" w:eastAsia="Times New Roman" w:hAnsi="Times New Roman" w:cs="Times New Roman"/>
            <w:sz w:val="24"/>
            <w:szCs w:val="24"/>
            <w:lang w:eastAsia="en-IN"/>
          </w:rPr>
          <w:pict>
            <v:rect id="_x0000_i1025" style="width:0;height:0" o:hralign="center" o:hrstd="t" o:hrnoshade="t" o:hr="t" fillcolor="#333" stroked="f"/>
          </w:pict>
        </w:r>
      </w:ins>
    </w:p>
    <w:p w:rsidR="001237B7" w:rsidRPr="001237B7" w:rsidRDefault="001237B7" w:rsidP="001237B7">
      <w:pPr>
        <w:spacing w:before="240" w:after="144" w:line="240" w:lineRule="auto"/>
        <w:outlineLvl w:val="1"/>
        <w:rPr>
          <w:ins w:id="18" w:author="Unknown"/>
          <w:rFonts w:ascii="Helvetica" w:eastAsia="Times New Roman" w:hAnsi="Helvetica" w:cs="Helvetica"/>
          <w:color w:val="333333"/>
          <w:sz w:val="38"/>
          <w:szCs w:val="38"/>
          <w:lang w:eastAsia="en-IN"/>
        </w:rPr>
      </w:pPr>
      <w:ins w:id="19" w:author="Unknown">
        <w:r w:rsidRPr="001237B7">
          <w:rPr>
            <w:rFonts w:ascii="Helvetica" w:eastAsia="Times New Roman" w:hAnsi="Helvetica" w:cs="Helvetica"/>
            <w:color w:val="333333"/>
            <w:sz w:val="38"/>
            <w:szCs w:val="38"/>
            <w:lang w:eastAsia="en-IN"/>
          </w:rPr>
          <w:t>Non Pre-emptive Shortest Job First</w:t>
        </w:r>
      </w:ins>
    </w:p>
    <w:p w:rsidR="001237B7" w:rsidRPr="001237B7" w:rsidRDefault="001237B7" w:rsidP="001237B7">
      <w:pPr>
        <w:spacing w:after="125" w:line="240" w:lineRule="auto"/>
        <w:rPr>
          <w:ins w:id="20" w:author="Unknown"/>
          <w:rFonts w:ascii="Arial" w:eastAsia="Times New Roman" w:hAnsi="Arial" w:cs="Arial"/>
          <w:color w:val="333333"/>
          <w:sz w:val="20"/>
          <w:szCs w:val="20"/>
          <w:lang w:eastAsia="en-IN"/>
        </w:rPr>
      </w:pPr>
      <w:ins w:id="21" w:author="Unknown">
        <w:r w:rsidRPr="001237B7">
          <w:rPr>
            <w:rFonts w:ascii="Arial" w:eastAsia="Times New Roman" w:hAnsi="Arial" w:cs="Arial"/>
            <w:color w:val="333333"/>
            <w:sz w:val="20"/>
            <w:szCs w:val="20"/>
            <w:lang w:eastAsia="en-IN"/>
          </w:rPr>
          <w:t>Consider the below processes available in the ready queue for execution, with </w:t>
        </w:r>
        <w:r w:rsidRPr="001237B7">
          <w:rPr>
            <w:rFonts w:ascii="Arial" w:eastAsia="Times New Roman" w:hAnsi="Arial" w:cs="Arial"/>
            <w:b/>
            <w:bCs/>
            <w:color w:val="333333"/>
            <w:sz w:val="20"/>
            <w:szCs w:val="20"/>
            <w:lang w:eastAsia="en-IN"/>
          </w:rPr>
          <w:t>arrival time</w:t>
        </w:r>
        <w:r w:rsidRPr="001237B7">
          <w:rPr>
            <w:rFonts w:ascii="Arial" w:eastAsia="Times New Roman" w:hAnsi="Arial" w:cs="Arial"/>
            <w:color w:val="333333"/>
            <w:sz w:val="20"/>
            <w:szCs w:val="20"/>
            <w:lang w:eastAsia="en-IN"/>
          </w:rPr>
          <w:t> as </w:t>
        </w:r>
        <w:r w:rsidRPr="001237B7">
          <w:rPr>
            <w:rFonts w:ascii="Courier New" w:eastAsia="Times New Roman" w:hAnsi="Courier New" w:cs="Courier New"/>
            <w:color w:val="C7254E"/>
            <w:sz w:val="18"/>
            <w:lang w:eastAsia="en-IN"/>
          </w:rPr>
          <w:t>0</w:t>
        </w:r>
        <w:r w:rsidRPr="001237B7">
          <w:rPr>
            <w:rFonts w:ascii="Arial" w:eastAsia="Times New Roman" w:hAnsi="Arial" w:cs="Arial"/>
            <w:color w:val="333333"/>
            <w:sz w:val="20"/>
            <w:szCs w:val="20"/>
            <w:lang w:eastAsia="en-IN"/>
          </w:rPr>
          <w:t> for all and given </w:t>
        </w:r>
        <w:r w:rsidRPr="001237B7">
          <w:rPr>
            <w:rFonts w:ascii="Arial" w:eastAsia="Times New Roman" w:hAnsi="Arial" w:cs="Arial"/>
            <w:b/>
            <w:bCs/>
            <w:color w:val="333333"/>
            <w:sz w:val="20"/>
            <w:szCs w:val="20"/>
            <w:lang w:eastAsia="en-IN"/>
          </w:rPr>
          <w:t>burst times</w:t>
        </w:r>
        <w:r w:rsidRPr="001237B7">
          <w:rPr>
            <w:rFonts w:ascii="Arial" w:eastAsia="Times New Roman" w:hAnsi="Arial" w:cs="Arial"/>
            <w:color w:val="333333"/>
            <w:sz w:val="20"/>
            <w:szCs w:val="20"/>
            <w:lang w:eastAsia="en-IN"/>
          </w:rPr>
          <w:t>.</w:t>
        </w:r>
      </w:ins>
    </w:p>
    <w:p w:rsidR="001237B7" w:rsidRPr="001237B7" w:rsidRDefault="001237B7" w:rsidP="001237B7">
      <w:pPr>
        <w:spacing w:after="125" w:line="240" w:lineRule="auto"/>
        <w:rPr>
          <w:ins w:id="22" w:author="Unknown"/>
          <w:rFonts w:ascii="Arial" w:eastAsia="Times New Roman" w:hAnsi="Arial" w:cs="Arial"/>
          <w:color w:val="333333"/>
          <w:sz w:val="20"/>
          <w:szCs w:val="20"/>
          <w:lang w:eastAsia="en-IN"/>
        </w:rPr>
      </w:pPr>
      <w:r>
        <w:rPr>
          <w:rFonts w:ascii="Arial" w:eastAsia="Times New Roman" w:hAnsi="Arial" w:cs="Arial"/>
          <w:noProof/>
          <w:color w:val="333333"/>
          <w:sz w:val="20"/>
          <w:szCs w:val="20"/>
          <w:lang w:eastAsia="en-IN"/>
        </w:rPr>
        <w:drawing>
          <wp:inline distT="0" distB="0" distL="0" distR="0">
            <wp:extent cx="5240020" cy="3975735"/>
            <wp:effectExtent l="19050" t="0" r="0" b="0"/>
            <wp:docPr id="2" name="Picture 2" descr="Non Pre-emptive Shortest Job First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n Pre-emptive Shortest Job First Scheduling"/>
                    <pic:cNvPicPr>
                      <a:picLocks noChangeAspect="1" noChangeArrowheads="1"/>
                    </pic:cNvPicPr>
                  </pic:nvPicPr>
                  <pic:blipFill>
                    <a:blip r:embed="rId5"/>
                    <a:srcRect/>
                    <a:stretch>
                      <a:fillRect/>
                    </a:stretch>
                  </pic:blipFill>
                  <pic:spPr bwMode="auto">
                    <a:xfrm>
                      <a:off x="0" y="0"/>
                      <a:ext cx="5240020" cy="3975735"/>
                    </a:xfrm>
                    <a:prstGeom prst="rect">
                      <a:avLst/>
                    </a:prstGeom>
                    <a:noFill/>
                    <a:ln w="9525">
                      <a:noFill/>
                      <a:miter lim="800000"/>
                      <a:headEnd/>
                      <a:tailEnd/>
                    </a:ln>
                  </pic:spPr>
                </pic:pic>
              </a:graphicData>
            </a:graphic>
          </wp:inline>
        </w:drawing>
      </w:r>
    </w:p>
    <w:p w:rsidR="001237B7" w:rsidRPr="001237B7" w:rsidRDefault="001237B7" w:rsidP="001237B7">
      <w:pPr>
        <w:spacing w:after="125" w:line="240" w:lineRule="auto"/>
        <w:rPr>
          <w:ins w:id="23" w:author="Unknown"/>
          <w:rFonts w:ascii="Arial" w:eastAsia="Times New Roman" w:hAnsi="Arial" w:cs="Arial"/>
          <w:color w:val="333333"/>
          <w:sz w:val="20"/>
          <w:szCs w:val="20"/>
          <w:lang w:eastAsia="en-IN"/>
        </w:rPr>
      </w:pPr>
      <w:ins w:id="24" w:author="Unknown">
        <w:r w:rsidRPr="001237B7">
          <w:rPr>
            <w:rFonts w:ascii="Arial" w:eastAsia="Times New Roman" w:hAnsi="Arial" w:cs="Arial"/>
            <w:color w:val="333333"/>
            <w:sz w:val="20"/>
            <w:szCs w:val="20"/>
            <w:lang w:eastAsia="en-IN"/>
          </w:rPr>
          <w:t>As you can see in the </w:t>
        </w:r>
        <w:r w:rsidRPr="001237B7">
          <w:rPr>
            <w:rFonts w:ascii="Arial" w:eastAsia="Times New Roman" w:hAnsi="Arial" w:cs="Arial"/>
            <w:b/>
            <w:bCs/>
            <w:color w:val="333333"/>
            <w:sz w:val="20"/>
            <w:szCs w:val="20"/>
            <w:lang w:eastAsia="en-IN"/>
          </w:rPr>
          <w:t>GANTT chart</w:t>
        </w:r>
        <w:r w:rsidRPr="001237B7">
          <w:rPr>
            <w:rFonts w:ascii="Arial" w:eastAsia="Times New Roman" w:hAnsi="Arial" w:cs="Arial"/>
            <w:color w:val="333333"/>
            <w:sz w:val="20"/>
            <w:szCs w:val="20"/>
            <w:lang w:eastAsia="en-IN"/>
          </w:rPr>
          <w:t> above, the process </w:t>
        </w:r>
        <w:r w:rsidRPr="001237B7">
          <w:rPr>
            <w:rFonts w:ascii="Arial" w:eastAsia="Times New Roman" w:hAnsi="Arial" w:cs="Arial"/>
            <w:b/>
            <w:bCs/>
            <w:color w:val="333333"/>
            <w:sz w:val="20"/>
            <w:szCs w:val="20"/>
            <w:lang w:eastAsia="en-IN"/>
          </w:rPr>
          <w:t>P4</w:t>
        </w:r>
        <w:r w:rsidRPr="001237B7">
          <w:rPr>
            <w:rFonts w:ascii="Arial" w:eastAsia="Times New Roman" w:hAnsi="Arial" w:cs="Arial"/>
            <w:color w:val="333333"/>
            <w:sz w:val="20"/>
            <w:szCs w:val="20"/>
            <w:lang w:eastAsia="en-IN"/>
          </w:rPr>
          <w:t> will be picked up first as it has the shortest burst time, then </w:t>
        </w:r>
        <w:r w:rsidRPr="001237B7">
          <w:rPr>
            <w:rFonts w:ascii="Arial" w:eastAsia="Times New Roman" w:hAnsi="Arial" w:cs="Arial"/>
            <w:b/>
            <w:bCs/>
            <w:color w:val="333333"/>
            <w:sz w:val="20"/>
            <w:szCs w:val="20"/>
            <w:lang w:eastAsia="en-IN"/>
          </w:rPr>
          <w:t>P2</w:t>
        </w:r>
        <w:r w:rsidRPr="001237B7">
          <w:rPr>
            <w:rFonts w:ascii="Arial" w:eastAsia="Times New Roman" w:hAnsi="Arial" w:cs="Arial"/>
            <w:color w:val="333333"/>
            <w:sz w:val="20"/>
            <w:szCs w:val="20"/>
            <w:lang w:eastAsia="en-IN"/>
          </w:rPr>
          <w:t>, followed by </w:t>
        </w:r>
        <w:r w:rsidRPr="001237B7">
          <w:rPr>
            <w:rFonts w:ascii="Arial" w:eastAsia="Times New Roman" w:hAnsi="Arial" w:cs="Arial"/>
            <w:b/>
            <w:bCs/>
            <w:color w:val="333333"/>
            <w:sz w:val="20"/>
            <w:szCs w:val="20"/>
            <w:lang w:eastAsia="en-IN"/>
          </w:rPr>
          <w:t>P3</w:t>
        </w:r>
        <w:r w:rsidRPr="001237B7">
          <w:rPr>
            <w:rFonts w:ascii="Arial" w:eastAsia="Times New Roman" w:hAnsi="Arial" w:cs="Arial"/>
            <w:color w:val="333333"/>
            <w:sz w:val="20"/>
            <w:szCs w:val="20"/>
            <w:lang w:eastAsia="en-IN"/>
          </w:rPr>
          <w:t> and at last </w:t>
        </w:r>
        <w:r w:rsidRPr="001237B7">
          <w:rPr>
            <w:rFonts w:ascii="Arial" w:eastAsia="Times New Roman" w:hAnsi="Arial" w:cs="Arial"/>
            <w:b/>
            <w:bCs/>
            <w:color w:val="333333"/>
            <w:sz w:val="20"/>
            <w:szCs w:val="20"/>
            <w:lang w:eastAsia="en-IN"/>
          </w:rPr>
          <w:t>P1</w:t>
        </w:r>
        <w:r w:rsidRPr="001237B7">
          <w:rPr>
            <w:rFonts w:ascii="Arial" w:eastAsia="Times New Roman" w:hAnsi="Arial" w:cs="Arial"/>
            <w:color w:val="333333"/>
            <w:sz w:val="20"/>
            <w:szCs w:val="20"/>
            <w:lang w:eastAsia="en-IN"/>
          </w:rPr>
          <w:t>.</w:t>
        </w:r>
      </w:ins>
    </w:p>
    <w:p w:rsidR="001237B7" w:rsidRPr="001237B7" w:rsidRDefault="001237B7" w:rsidP="001237B7">
      <w:pPr>
        <w:spacing w:after="125" w:line="240" w:lineRule="auto"/>
        <w:rPr>
          <w:ins w:id="25" w:author="Unknown"/>
          <w:rFonts w:ascii="Arial" w:eastAsia="Times New Roman" w:hAnsi="Arial" w:cs="Arial"/>
          <w:color w:val="333333"/>
          <w:sz w:val="20"/>
          <w:szCs w:val="20"/>
          <w:lang w:eastAsia="en-IN"/>
        </w:rPr>
      </w:pPr>
      <w:ins w:id="26" w:author="Unknown">
        <w:r w:rsidRPr="001237B7">
          <w:rPr>
            <w:rFonts w:ascii="Arial" w:eastAsia="Times New Roman" w:hAnsi="Arial" w:cs="Arial"/>
            <w:color w:val="333333"/>
            <w:sz w:val="20"/>
            <w:szCs w:val="20"/>
            <w:lang w:eastAsia="en-IN"/>
          </w:rPr>
          <w:lastRenderedPageBreak/>
          <w:t>We scheduled the same set of processes using the </w:t>
        </w:r>
        <w:r w:rsidR="004D77E8" w:rsidRPr="001237B7">
          <w:rPr>
            <w:rFonts w:ascii="Arial" w:eastAsia="Times New Roman" w:hAnsi="Arial" w:cs="Arial"/>
            <w:color w:val="333333"/>
            <w:sz w:val="20"/>
            <w:szCs w:val="20"/>
            <w:lang w:eastAsia="en-IN"/>
          </w:rPr>
          <w:fldChar w:fldCharType="begin"/>
        </w:r>
        <w:r w:rsidRPr="001237B7">
          <w:rPr>
            <w:rFonts w:ascii="Arial" w:eastAsia="Times New Roman" w:hAnsi="Arial" w:cs="Arial"/>
            <w:color w:val="333333"/>
            <w:sz w:val="20"/>
            <w:szCs w:val="20"/>
            <w:lang w:eastAsia="en-IN"/>
          </w:rPr>
          <w:instrText xml:space="preserve"> HYPERLINK "https://www.studytonight.com/operating-system/first-come-first-serve" \t "_blank" </w:instrText>
        </w:r>
        <w:r w:rsidR="004D77E8" w:rsidRPr="001237B7">
          <w:rPr>
            <w:rFonts w:ascii="Arial" w:eastAsia="Times New Roman" w:hAnsi="Arial" w:cs="Arial"/>
            <w:color w:val="333333"/>
            <w:sz w:val="20"/>
            <w:szCs w:val="20"/>
            <w:lang w:eastAsia="en-IN"/>
          </w:rPr>
          <w:fldChar w:fldCharType="separate"/>
        </w:r>
        <w:r w:rsidRPr="001237B7">
          <w:rPr>
            <w:rFonts w:ascii="Arial" w:eastAsia="Times New Roman" w:hAnsi="Arial" w:cs="Arial"/>
            <w:color w:val="10A2FF"/>
            <w:sz w:val="20"/>
            <w:u w:val="single"/>
            <w:lang w:eastAsia="en-IN"/>
          </w:rPr>
          <w:t>First come first serve</w:t>
        </w:r>
        <w:r w:rsidR="004D77E8" w:rsidRPr="001237B7">
          <w:rPr>
            <w:rFonts w:ascii="Arial" w:eastAsia="Times New Roman" w:hAnsi="Arial" w:cs="Arial"/>
            <w:color w:val="333333"/>
            <w:sz w:val="20"/>
            <w:szCs w:val="20"/>
            <w:lang w:eastAsia="en-IN"/>
          </w:rPr>
          <w:fldChar w:fldCharType="end"/>
        </w:r>
        <w:r w:rsidRPr="001237B7">
          <w:rPr>
            <w:rFonts w:ascii="Arial" w:eastAsia="Times New Roman" w:hAnsi="Arial" w:cs="Arial"/>
            <w:color w:val="333333"/>
            <w:sz w:val="20"/>
            <w:szCs w:val="20"/>
            <w:lang w:eastAsia="en-IN"/>
          </w:rPr>
          <w:t> algorithm in the previous tutorial, and got average waiting time to be </w:t>
        </w:r>
        <w:r w:rsidRPr="001237B7">
          <w:rPr>
            <w:rFonts w:ascii="Courier New" w:eastAsia="Times New Roman" w:hAnsi="Courier New" w:cs="Courier New"/>
            <w:color w:val="C7254E"/>
            <w:sz w:val="18"/>
            <w:lang w:eastAsia="en-IN"/>
          </w:rPr>
          <w:t>18.75 ms</w:t>
        </w:r>
        <w:r w:rsidRPr="001237B7">
          <w:rPr>
            <w:rFonts w:ascii="Arial" w:eastAsia="Times New Roman" w:hAnsi="Arial" w:cs="Arial"/>
            <w:color w:val="333333"/>
            <w:sz w:val="20"/>
            <w:szCs w:val="20"/>
            <w:lang w:eastAsia="en-IN"/>
          </w:rPr>
          <w:t>, whereas with SJF, the average waiting time comes out </w:t>
        </w:r>
        <w:r w:rsidRPr="001237B7">
          <w:rPr>
            <w:rFonts w:ascii="Courier New" w:eastAsia="Times New Roman" w:hAnsi="Courier New" w:cs="Courier New"/>
            <w:color w:val="C7254E"/>
            <w:sz w:val="18"/>
            <w:lang w:eastAsia="en-IN"/>
          </w:rPr>
          <w:t>4.5 ms</w:t>
        </w:r>
        <w:r w:rsidRPr="001237B7">
          <w:rPr>
            <w:rFonts w:ascii="Arial" w:eastAsia="Times New Roman" w:hAnsi="Arial" w:cs="Arial"/>
            <w:color w:val="333333"/>
            <w:sz w:val="20"/>
            <w:szCs w:val="20"/>
            <w:lang w:eastAsia="en-IN"/>
          </w:rPr>
          <w:t>.</w:t>
        </w:r>
      </w:ins>
    </w:p>
    <w:p w:rsidR="001237B7" w:rsidRPr="001237B7" w:rsidRDefault="004D77E8" w:rsidP="001237B7">
      <w:pPr>
        <w:spacing w:before="250" w:after="250" w:line="240" w:lineRule="auto"/>
        <w:rPr>
          <w:ins w:id="27" w:author="Unknown"/>
          <w:rFonts w:ascii="Times New Roman" w:eastAsia="Times New Roman" w:hAnsi="Times New Roman" w:cs="Times New Roman"/>
          <w:sz w:val="24"/>
          <w:szCs w:val="24"/>
          <w:lang w:eastAsia="en-IN"/>
        </w:rPr>
      </w:pPr>
      <w:ins w:id="28" w:author="Unknown">
        <w:r w:rsidRPr="004D77E8">
          <w:rPr>
            <w:rFonts w:ascii="Times New Roman" w:eastAsia="Times New Roman" w:hAnsi="Times New Roman" w:cs="Times New Roman"/>
            <w:sz w:val="24"/>
            <w:szCs w:val="24"/>
            <w:lang w:eastAsia="en-IN"/>
          </w:rPr>
          <w:pict>
            <v:rect id="_x0000_i1026" style="width:0;height:0" o:hralign="center" o:hrstd="t" o:hrnoshade="t" o:hr="t" fillcolor="#333" stroked="f"/>
          </w:pict>
        </w:r>
      </w:ins>
    </w:p>
    <w:p w:rsidR="001237B7" w:rsidRPr="001237B7" w:rsidRDefault="001237B7" w:rsidP="001237B7">
      <w:pPr>
        <w:spacing w:before="240" w:after="144" w:line="240" w:lineRule="auto"/>
        <w:outlineLvl w:val="2"/>
        <w:rPr>
          <w:ins w:id="29" w:author="Unknown"/>
          <w:rFonts w:ascii="Helvetica" w:eastAsia="Times New Roman" w:hAnsi="Helvetica" w:cs="Helvetica"/>
          <w:color w:val="333333"/>
          <w:sz w:val="30"/>
          <w:szCs w:val="30"/>
          <w:lang w:eastAsia="en-IN"/>
        </w:rPr>
      </w:pPr>
      <w:ins w:id="30" w:author="Unknown">
        <w:r w:rsidRPr="001237B7">
          <w:rPr>
            <w:rFonts w:ascii="Helvetica" w:eastAsia="Times New Roman" w:hAnsi="Helvetica" w:cs="Helvetica"/>
            <w:color w:val="333333"/>
            <w:sz w:val="30"/>
            <w:szCs w:val="30"/>
            <w:lang w:eastAsia="en-IN"/>
          </w:rPr>
          <w:t>Problem with Non Pre-emptive SJF</w:t>
        </w:r>
      </w:ins>
    </w:p>
    <w:p w:rsidR="001237B7" w:rsidRPr="001237B7" w:rsidRDefault="001237B7" w:rsidP="001237B7">
      <w:pPr>
        <w:spacing w:after="125" w:line="240" w:lineRule="auto"/>
        <w:rPr>
          <w:ins w:id="31" w:author="Unknown"/>
          <w:rFonts w:ascii="Arial" w:eastAsia="Times New Roman" w:hAnsi="Arial" w:cs="Arial"/>
          <w:color w:val="333333"/>
          <w:sz w:val="20"/>
          <w:szCs w:val="20"/>
          <w:lang w:eastAsia="en-IN"/>
        </w:rPr>
      </w:pPr>
      <w:ins w:id="32" w:author="Unknown">
        <w:r w:rsidRPr="001237B7">
          <w:rPr>
            <w:rFonts w:ascii="Arial" w:eastAsia="Times New Roman" w:hAnsi="Arial" w:cs="Arial"/>
            <w:color w:val="333333"/>
            <w:sz w:val="20"/>
            <w:szCs w:val="20"/>
            <w:lang w:eastAsia="en-IN"/>
          </w:rPr>
          <w:t>If the </w:t>
        </w:r>
        <w:r w:rsidRPr="001237B7">
          <w:rPr>
            <w:rFonts w:ascii="Arial" w:eastAsia="Times New Roman" w:hAnsi="Arial" w:cs="Arial"/>
            <w:b/>
            <w:bCs/>
            <w:color w:val="333333"/>
            <w:sz w:val="20"/>
            <w:szCs w:val="20"/>
            <w:lang w:eastAsia="en-IN"/>
          </w:rPr>
          <w:t>arrival time</w:t>
        </w:r>
        <w:r w:rsidRPr="001237B7">
          <w:rPr>
            <w:rFonts w:ascii="Arial" w:eastAsia="Times New Roman" w:hAnsi="Arial" w:cs="Arial"/>
            <w:color w:val="333333"/>
            <w:sz w:val="20"/>
            <w:szCs w:val="20"/>
            <w:lang w:eastAsia="en-IN"/>
          </w:rPr>
          <w:t> for processes are different, which means all the processes are not available in the ready queue at time </w:t>
        </w:r>
        <w:r w:rsidRPr="001237B7">
          <w:rPr>
            <w:rFonts w:ascii="Courier New" w:eastAsia="Times New Roman" w:hAnsi="Courier New" w:cs="Courier New"/>
            <w:color w:val="C7254E"/>
            <w:sz w:val="18"/>
            <w:lang w:eastAsia="en-IN"/>
          </w:rPr>
          <w:t>0</w:t>
        </w:r>
        <w:r w:rsidRPr="001237B7">
          <w:rPr>
            <w:rFonts w:ascii="Arial" w:eastAsia="Times New Roman" w:hAnsi="Arial" w:cs="Arial"/>
            <w:color w:val="333333"/>
            <w:sz w:val="20"/>
            <w:szCs w:val="20"/>
            <w:lang w:eastAsia="en-IN"/>
          </w:rPr>
          <w:t>, and some jobs arrive after some time, in such situation, sometimes process with short burst time have to wait for the current process's execution to finish, because in Non Pre-emptive SJF, on arrival of a process with short duration, the existing job/process's execution is not halted/stopped to execute the short job first.</w:t>
        </w:r>
      </w:ins>
    </w:p>
    <w:p w:rsidR="001237B7" w:rsidRPr="001237B7" w:rsidRDefault="001237B7" w:rsidP="001237B7">
      <w:pPr>
        <w:spacing w:after="125" w:line="240" w:lineRule="auto"/>
        <w:rPr>
          <w:ins w:id="33" w:author="Unknown"/>
          <w:rFonts w:ascii="Arial" w:eastAsia="Times New Roman" w:hAnsi="Arial" w:cs="Arial"/>
          <w:color w:val="333333"/>
          <w:sz w:val="20"/>
          <w:szCs w:val="20"/>
          <w:lang w:eastAsia="en-IN"/>
        </w:rPr>
      </w:pPr>
      <w:ins w:id="34" w:author="Unknown">
        <w:r w:rsidRPr="001237B7">
          <w:rPr>
            <w:rFonts w:ascii="Arial" w:eastAsia="Times New Roman" w:hAnsi="Arial" w:cs="Arial"/>
            <w:color w:val="333333"/>
            <w:sz w:val="20"/>
            <w:szCs w:val="20"/>
            <w:lang w:eastAsia="en-IN"/>
          </w:rPr>
          <w:t>This leads to the problem of </w:t>
        </w:r>
        <w:r w:rsidRPr="001237B7">
          <w:rPr>
            <w:rFonts w:ascii="Arial" w:eastAsia="Times New Roman" w:hAnsi="Arial" w:cs="Arial"/>
            <w:b/>
            <w:bCs/>
            <w:color w:val="333333"/>
            <w:sz w:val="20"/>
            <w:szCs w:val="20"/>
            <w:lang w:eastAsia="en-IN"/>
          </w:rPr>
          <w:t>Starvation</w:t>
        </w:r>
        <w:r w:rsidRPr="001237B7">
          <w:rPr>
            <w:rFonts w:ascii="Arial" w:eastAsia="Times New Roman" w:hAnsi="Arial" w:cs="Arial"/>
            <w:color w:val="333333"/>
            <w:sz w:val="20"/>
            <w:szCs w:val="20"/>
            <w:lang w:eastAsia="en-IN"/>
          </w:rPr>
          <w:t>, where a shorter process has to wait for a long time until the current longer process gets executed. This happens if shorter jobs keep coming, but this can be solved using the concept of </w:t>
        </w:r>
        <w:r w:rsidRPr="001237B7">
          <w:rPr>
            <w:rFonts w:ascii="Arial" w:eastAsia="Times New Roman" w:hAnsi="Arial" w:cs="Arial"/>
            <w:b/>
            <w:bCs/>
            <w:color w:val="333333"/>
            <w:sz w:val="20"/>
            <w:szCs w:val="20"/>
            <w:lang w:eastAsia="en-IN"/>
          </w:rPr>
          <w:t>aging</w:t>
        </w:r>
        <w:r w:rsidRPr="001237B7">
          <w:rPr>
            <w:rFonts w:ascii="Arial" w:eastAsia="Times New Roman" w:hAnsi="Arial" w:cs="Arial"/>
            <w:color w:val="333333"/>
            <w:sz w:val="20"/>
            <w:szCs w:val="20"/>
            <w:lang w:eastAsia="en-IN"/>
          </w:rPr>
          <w:t>.</w:t>
        </w:r>
      </w:ins>
    </w:p>
    <w:p w:rsidR="001237B7" w:rsidRPr="001237B7" w:rsidRDefault="004D77E8" w:rsidP="001237B7">
      <w:pPr>
        <w:spacing w:before="250" w:after="250" w:line="240" w:lineRule="auto"/>
        <w:rPr>
          <w:ins w:id="35" w:author="Unknown"/>
          <w:rFonts w:ascii="Times New Roman" w:eastAsia="Times New Roman" w:hAnsi="Times New Roman" w:cs="Times New Roman"/>
          <w:sz w:val="24"/>
          <w:szCs w:val="24"/>
          <w:lang w:eastAsia="en-IN"/>
        </w:rPr>
      </w:pPr>
      <w:ins w:id="36" w:author="Unknown">
        <w:r w:rsidRPr="004D77E8">
          <w:rPr>
            <w:rFonts w:ascii="Times New Roman" w:eastAsia="Times New Roman" w:hAnsi="Times New Roman" w:cs="Times New Roman"/>
            <w:sz w:val="24"/>
            <w:szCs w:val="24"/>
            <w:lang w:eastAsia="en-IN"/>
          </w:rPr>
          <w:pict>
            <v:rect id="_x0000_i1027" style="width:0;height:0" o:hralign="center" o:hrstd="t" o:hrnoshade="t" o:hr="t" fillcolor="#333" stroked="f"/>
          </w:pict>
        </w:r>
      </w:ins>
    </w:p>
    <w:p w:rsidR="001237B7" w:rsidRPr="001237B7" w:rsidRDefault="001237B7" w:rsidP="001237B7">
      <w:pPr>
        <w:spacing w:before="240" w:after="144" w:line="240" w:lineRule="auto"/>
        <w:outlineLvl w:val="1"/>
        <w:rPr>
          <w:ins w:id="37" w:author="Unknown"/>
          <w:rFonts w:ascii="Helvetica" w:eastAsia="Times New Roman" w:hAnsi="Helvetica" w:cs="Helvetica"/>
          <w:color w:val="333333"/>
          <w:sz w:val="38"/>
          <w:szCs w:val="38"/>
          <w:lang w:eastAsia="en-IN"/>
        </w:rPr>
      </w:pPr>
      <w:ins w:id="38" w:author="Unknown">
        <w:r w:rsidRPr="001237B7">
          <w:rPr>
            <w:rFonts w:ascii="Helvetica" w:eastAsia="Times New Roman" w:hAnsi="Helvetica" w:cs="Helvetica"/>
            <w:color w:val="333333"/>
            <w:sz w:val="38"/>
            <w:szCs w:val="38"/>
            <w:lang w:eastAsia="en-IN"/>
          </w:rPr>
          <w:t>Pre-emptive Shortest Job First</w:t>
        </w:r>
      </w:ins>
    </w:p>
    <w:p w:rsidR="001237B7" w:rsidRPr="001237B7" w:rsidRDefault="001237B7" w:rsidP="001237B7">
      <w:pPr>
        <w:spacing w:after="125" w:line="240" w:lineRule="auto"/>
        <w:rPr>
          <w:ins w:id="39" w:author="Unknown"/>
          <w:rFonts w:ascii="Arial" w:eastAsia="Times New Roman" w:hAnsi="Arial" w:cs="Arial"/>
          <w:color w:val="333333"/>
          <w:sz w:val="20"/>
          <w:szCs w:val="20"/>
          <w:lang w:eastAsia="en-IN"/>
        </w:rPr>
      </w:pPr>
      <w:ins w:id="40" w:author="Unknown">
        <w:r w:rsidRPr="001237B7">
          <w:rPr>
            <w:rFonts w:ascii="Arial" w:eastAsia="Times New Roman" w:hAnsi="Arial" w:cs="Arial"/>
            <w:color w:val="333333"/>
            <w:sz w:val="20"/>
            <w:szCs w:val="20"/>
            <w:lang w:eastAsia="en-IN"/>
          </w:rPr>
          <w:t>In Preemptive Shortest Job First Scheduling, jobs are put into ready queue as they arrive, but as a process with </w:t>
        </w:r>
        <w:r w:rsidRPr="001237B7">
          <w:rPr>
            <w:rFonts w:ascii="Arial" w:eastAsia="Times New Roman" w:hAnsi="Arial" w:cs="Arial"/>
            <w:b/>
            <w:bCs/>
            <w:color w:val="333333"/>
            <w:sz w:val="20"/>
            <w:szCs w:val="20"/>
            <w:lang w:eastAsia="en-IN"/>
          </w:rPr>
          <w:t>short burst time</w:t>
        </w:r>
        <w:r w:rsidRPr="001237B7">
          <w:rPr>
            <w:rFonts w:ascii="Arial" w:eastAsia="Times New Roman" w:hAnsi="Arial" w:cs="Arial"/>
            <w:color w:val="333333"/>
            <w:sz w:val="20"/>
            <w:szCs w:val="20"/>
            <w:lang w:eastAsia="en-IN"/>
          </w:rPr>
          <w:t> arrives, the existing process is preempted or removed from execution, and the shorter job is executed first.</w:t>
        </w:r>
      </w:ins>
    </w:p>
    <w:p w:rsidR="001237B7" w:rsidRPr="001237B7" w:rsidRDefault="001237B7" w:rsidP="001237B7">
      <w:pPr>
        <w:spacing w:after="125" w:line="240" w:lineRule="auto"/>
        <w:rPr>
          <w:ins w:id="41" w:author="Unknown"/>
          <w:rFonts w:ascii="Arial" w:eastAsia="Times New Roman" w:hAnsi="Arial" w:cs="Arial"/>
          <w:color w:val="333333"/>
          <w:sz w:val="20"/>
          <w:szCs w:val="20"/>
          <w:lang w:eastAsia="en-IN"/>
        </w:rPr>
      </w:pPr>
      <w:r>
        <w:rPr>
          <w:rFonts w:ascii="Arial" w:eastAsia="Times New Roman" w:hAnsi="Arial" w:cs="Arial"/>
          <w:noProof/>
          <w:color w:val="333333"/>
          <w:sz w:val="20"/>
          <w:szCs w:val="20"/>
          <w:lang w:eastAsia="en-IN"/>
        </w:rPr>
        <w:drawing>
          <wp:inline distT="0" distB="0" distL="0" distR="0">
            <wp:extent cx="5240020" cy="4436745"/>
            <wp:effectExtent l="19050" t="0" r="0" b="0"/>
            <wp:docPr id="5" name="Picture 5" descr="Pre-emptive Shortest Job First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emptive Shortest Job First Scheduling"/>
                    <pic:cNvPicPr>
                      <a:picLocks noChangeAspect="1" noChangeArrowheads="1"/>
                    </pic:cNvPicPr>
                  </pic:nvPicPr>
                  <pic:blipFill>
                    <a:blip r:embed="rId6"/>
                    <a:srcRect/>
                    <a:stretch>
                      <a:fillRect/>
                    </a:stretch>
                  </pic:blipFill>
                  <pic:spPr bwMode="auto">
                    <a:xfrm>
                      <a:off x="0" y="0"/>
                      <a:ext cx="5240020" cy="4436745"/>
                    </a:xfrm>
                    <a:prstGeom prst="rect">
                      <a:avLst/>
                    </a:prstGeom>
                    <a:noFill/>
                    <a:ln w="9525">
                      <a:noFill/>
                      <a:miter lim="800000"/>
                      <a:headEnd/>
                      <a:tailEnd/>
                    </a:ln>
                  </pic:spPr>
                </pic:pic>
              </a:graphicData>
            </a:graphic>
          </wp:inline>
        </w:drawing>
      </w:r>
    </w:p>
    <w:p w:rsidR="001237B7" w:rsidRPr="001237B7" w:rsidRDefault="001237B7" w:rsidP="001237B7">
      <w:pPr>
        <w:spacing w:after="125" w:line="240" w:lineRule="auto"/>
        <w:rPr>
          <w:ins w:id="42" w:author="Unknown"/>
          <w:rFonts w:ascii="Arial" w:eastAsia="Times New Roman" w:hAnsi="Arial" w:cs="Arial"/>
          <w:color w:val="333333"/>
          <w:sz w:val="20"/>
          <w:szCs w:val="20"/>
          <w:lang w:eastAsia="en-IN"/>
        </w:rPr>
      </w:pPr>
      <w:ins w:id="43" w:author="Unknown">
        <w:r w:rsidRPr="001237B7">
          <w:rPr>
            <w:rFonts w:ascii="Arial" w:eastAsia="Times New Roman" w:hAnsi="Arial" w:cs="Arial"/>
            <w:color w:val="333333"/>
            <w:sz w:val="20"/>
            <w:szCs w:val="20"/>
            <w:lang w:eastAsia="en-IN"/>
          </w:rPr>
          <w:t>As you can see in the </w:t>
        </w:r>
        <w:r w:rsidRPr="001237B7">
          <w:rPr>
            <w:rFonts w:ascii="Arial" w:eastAsia="Times New Roman" w:hAnsi="Arial" w:cs="Arial"/>
            <w:b/>
            <w:bCs/>
            <w:color w:val="333333"/>
            <w:sz w:val="20"/>
            <w:szCs w:val="20"/>
            <w:lang w:eastAsia="en-IN"/>
          </w:rPr>
          <w:t>GANTT chart</w:t>
        </w:r>
        <w:r w:rsidRPr="001237B7">
          <w:rPr>
            <w:rFonts w:ascii="Arial" w:eastAsia="Times New Roman" w:hAnsi="Arial" w:cs="Arial"/>
            <w:color w:val="333333"/>
            <w:sz w:val="20"/>
            <w:szCs w:val="20"/>
            <w:lang w:eastAsia="en-IN"/>
          </w:rPr>
          <w:t> above, as </w:t>
        </w:r>
        <w:r w:rsidRPr="001237B7">
          <w:rPr>
            <w:rFonts w:ascii="Arial" w:eastAsia="Times New Roman" w:hAnsi="Arial" w:cs="Arial"/>
            <w:b/>
            <w:bCs/>
            <w:color w:val="333333"/>
            <w:sz w:val="20"/>
            <w:szCs w:val="20"/>
            <w:lang w:eastAsia="en-IN"/>
          </w:rPr>
          <w:t>P1</w:t>
        </w:r>
        <w:r w:rsidRPr="001237B7">
          <w:rPr>
            <w:rFonts w:ascii="Arial" w:eastAsia="Times New Roman" w:hAnsi="Arial" w:cs="Arial"/>
            <w:color w:val="333333"/>
            <w:sz w:val="20"/>
            <w:szCs w:val="20"/>
            <w:lang w:eastAsia="en-IN"/>
          </w:rPr>
          <w:t> arrives first, hence it's execution starts immediately, but just after </w:t>
        </w:r>
        <w:r w:rsidRPr="001237B7">
          <w:rPr>
            <w:rFonts w:ascii="Courier New" w:eastAsia="Times New Roman" w:hAnsi="Courier New" w:cs="Courier New"/>
            <w:color w:val="C7254E"/>
            <w:sz w:val="18"/>
            <w:lang w:eastAsia="en-IN"/>
          </w:rPr>
          <w:t>1 ms</w:t>
        </w:r>
        <w:r w:rsidRPr="001237B7">
          <w:rPr>
            <w:rFonts w:ascii="Arial" w:eastAsia="Times New Roman" w:hAnsi="Arial" w:cs="Arial"/>
            <w:color w:val="333333"/>
            <w:sz w:val="20"/>
            <w:szCs w:val="20"/>
            <w:lang w:eastAsia="en-IN"/>
          </w:rPr>
          <w:t>, process </w:t>
        </w:r>
        <w:r w:rsidRPr="001237B7">
          <w:rPr>
            <w:rFonts w:ascii="Arial" w:eastAsia="Times New Roman" w:hAnsi="Arial" w:cs="Arial"/>
            <w:b/>
            <w:bCs/>
            <w:color w:val="333333"/>
            <w:sz w:val="20"/>
            <w:szCs w:val="20"/>
            <w:lang w:eastAsia="en-IN"/>
          </w:rPr>
          <w:t>P2</w:t>
        </w:r>
        <w:r w:rsidRPr="001237B7">
          <w:rPr>
            <w:rFonts w:ascii="Arial" w:eastAsia="Times New Roman" w:hAnsi="Arial" w:cs="Arial"/>
            <w:color w:val="333333"/>
            <w:sz w:val="20"/>
            <w:szCs w:val="20"/>
            <w:lang w:eastAsia="en-IN"/>
          </w:rPr>
          <w:t> arrives with a </w:t>
        </w:r>
        <w:r w:rsidRPr="001237B7">
          <w:rPr>
            <w:rFonts w:ascii="Arial" w:eastAsia="Times New Roman" w:hAnsi="Arial" w:cs="Arial"/>
            <w:b/>
            <w:bCs/>
            <w:color w:val="333333"/>
            <w:sz w:val="20"/>
            <w:szCs w:val="20"/>
            <w:lang w:eastAsia="en-IN"/>
          </w:rPr>
          <w:t>burst time</w:t>
        </w:r>
        <w:r w:rsidRPr="001237B7">
          <w:rPr>
            <w:rFonts w:ascii="Arial" w:eastAsia="Times New Roman" w:hAnsi="Arial" w:cs="Arial"/>
            <w:color w:val="333333"/>
            <w:sz w:val="20"/>
            <w:szCs w:val="20"/>
            <w:lang w:eastAsia="en-IN"/>
          </w:rPr>
          <w:t> of </w:t>
        </w:r>
        <w:r w:rsidRPr="001237B7">
          <w:rPr>
            <w:rFonts w:ascii="Courier New" w:eastAsia="Times New Roman" w:hAnsi="Courier New" w:cs="Courier New"/>
            <w:color w:val="C7254E"/>
            <w:sz w:val="18"/>
            <w:lang w:eastAsia="en-IN"/>
          </w:rPr>
          <w:t>3 ms</w:t>
        </w:r>
        <w:r w:rsidRPr="001237B7">
          <w:rPr>
            <w:rFonts w:ascii="Arial" w:eastAsia="Times New Roman" w:hAnsi="Arial" w:cs="Arial"/>
            <w:color w:val="333333"/>
            <w:sz w:val="20"/>
            <w:szCs w:val="20"/>
            <w:lang w:eastAsia="en-IN"/>
          </w:rPr>
          <w:t xml:space="preserve"> which is less than the </w:t>
        </w:r>
        <w:r w:rsidRPr="001237B7">
          <w:rPr>
            <w:rFonts w:ascii="Arial" w:eastAsia="Times New Roman" w:hAnsi="Arial" w:cs="Arial"/>
            <w:color w:val="333333"/>
            <w:sz w:val="20"/>
            <w:szCs w:val="20"/>
            <w:lang w:eastAsia="en-IN"/>
          </w:rPr>
          <w:lastRenderedPageBreak/>
          <w:t>burst time of </w:t>
        </w:r>
        <w:r w:rsidRPr="001237B7">
          <w:rPr>
            <w:rFonts w:ascii="Arial" w:eastAsia="Times New Roman" w:hAnsi="Arial" w:cs="Arial"/>
            <w:b/>
            <w:bCs/>
            <w:color w:val="333333"/>
            <w:sz w:val="20"/>
            <w:szCs w:val="20"/>
            <w:lang w:eastAsia="en-IN"/>
          </w:rPr>
          <w:t>P1</w:t>
        </w:r>
        <w:r w:rsidRPr="001237B7">
          <w:rPr>
            <w:rFonts w:ascii="Arial" w:eastAsia="Times New Roman" w:hAnsi="Arial" w:cs="Arial"/>
            <w:color w:val="333333"/>
            <w:sz w:val="20"/>
            <w:szCs w:val="20"/>
            <w:lang w:eastAsia="en-IN"/>
          </w:rPr>
          <w:t>, hence the process </w:t>
        </w:r>
        <w:r w:rsidRPr="001237B7">
          <w:rPr>
            <w:rFonts w:ascii="Arial" w:eastAsia="Times New Roman" w:hAnsi="Arial" w:cs="Arial"/>
            <w:b/>
            <w:bCs/>
            <w:color w:val="333333"/>
            <w:sz w:val="20"/>
            <w:szCs w:val="20"/>
            <w:lang w:eastAsia="en-IN"/>
          </w:rPr>
          <w:t>P1</w:t>
        </w:r>
        <w:r w:rsidRPr="001237B7">
          <w:rPr>
            <w:rFonts w:ascii="Arial" w:eastAsia="Times New Roman" w:hAnsi="Arial" w:cs="Arial"/>
            <w:color w:val="333333"/>
            <w:sz w:val="20"/>
            <w:szCs w:val="20"/>
            <w:lang w:eastAsia="en-IN"/>
          </w:rPr>
          <w:t>(1 ms done, 20 ms left) is preemptied and process </w:t>
        </w:r>
        <w:r w:rsidRPr="001237B7">
          <w:rPr>
            <w:rFonts w:ascii="Arial" w:eastAsia="Times New Roman" w:hAnsi="Arial" w:cs="Arial"/>
            <w:b/>
            <w:bCs/>
            <w:color w:val="333333"/>
            <w:sz w:val="20"/>
            <w:szCs w:val="20"/>
            <w:lang w:eastAsia="en-IN"/>
          </w:rPr>
          <w:t>P2</w:t>
        </w:r>
        <w:r w:rsidRPr="001237B7">
          <w:rPr>
            <w:rFonts w:ascii="Arial" w:eastAsia="Times New Roman" w:hAnsi="Arial" w:cs="Arial"/>
            <w:color w:val="333333"/>
            <w:sz w:val="20"/>
            <w:szCs w:val="20"/>
            <w:lang w:eastAsia="en-IN"/>
          </w:rPr>
          <w:t> is executed.</w:t>
        </w:r>
      </w:ins>
    </w:p>
    <w:p w:rsidR="001237B7" w:rsidRPr="001237B7" w:rsidRDefault="001237B7" w:rsidP="001237B7">
      <w:pPr>
        <w:spacing w:after="125" w:line="240" w:lineRule="auto"/>
        <w:rPr>
          <w:ins w:id="44" w:author="Unknown"/>
          <w:rFonts w:ascii="Arial" w:eastAsia="Times New Roman" w:hAnsi="Arial" w:cs="Arial"/>
          <w:color w:val="333333"/>
          <w:sz w:val="20"/>
          <w:szCs w:val="20"/>
          <w:lang w:eastAsia="en-IN"/>
        </w:rPr>
      </w:pPr>
      <w:ins w:id="45" w:author="Unknown">
        <w:r w:rsidRPr="001237B7">
          <w:rPr>
            <w:rFonts w:ascii="Arial" w:eastAsia="Times New Roman" w:hAnsi="Arial" w:cs="Arial"/>
            <w:color w:val="333333"/>
            <w:sz w:val="20"/>
            <w:szCs w:val="20"/>
            <w:lang w:eastAsia="en-IN"/>
          </w:rPr>
          <w:t>As </w:t>
        </w:r>
        <w:r w:rsidRPr="001237B7">
          <w:rPr>
            <w:rFonts w:ascii="Arial" w:eastAsia="Times New Roman" w:hAnsi="Arial" w:cs="Arial"/>
            <w:b/>
            <w:bCs/>
            <w:color w:val="333333"/>
            <w:sz w:val="20"/>
            <w:szCs w:val="20"/>
            <w:lang w:eastAsia="en-IN"/>
          </w:rPr>
          <w:t>P2</w:t>
        </w:r>
        <w:r w:rsidRPr="001237B7">
          <w:rPr>
            <w:rFonts w:ascii="Arial" w:eastAsia="Times New Roman" w:hAnsi="Arial" w:cs="Arial"/>
            <w:color w:val="333333"/>
            <w:sz w:val="20"/>
            <w:szCs w:val="20"/>
            <w:lang w:eastAsia="en-IN"/>
          </w:rPr>
          <w:t> is getting executed, after </w:t>
        </w:r>
        <w:r w:rsidRPr="001237B7">
          <w:rPr>
            <w:rFonts w:ascii="Courier New" w:eastAsia="Times New Roman" w:hAnsi="Courier New" w:cs="Courier New"/>
            <w:color w:val="C7254E"/>
            <w:sz w:val="18"/>
            <w:lang w:eastAsia="en-IN"/>
          </w:rPr>
          <w:t>1 ms</w:t>
        </w:r>
        <w:r w:rsidRPr="001237B7">
          <w:rPr>
            <w:rFonts w:ascii="Arial" w:eastAsia="Times New Roman" w:hAnsi="Arial" w:cs="Arial"/>
            <w:color w:val="333333"/>
            <w:sz w:val="20"/>
            <w:szCs w:val="20"/>
            <w:lang w:eastAsia="en-IN"/>
          </w:rPr>
          <w:t>, </w:t>
        </w:r>
        <w:r w:rsidRPr="001237B7">
          <w:rPr>
            <w:rFonts w:ascii="Arial" w:eastAsia="Times New Roman" w:hAnsi="Arial" w:cs="Arial"/>
            <w:b/>
            <w:bCs/>
            <w:color w:val="333333"/>
            <w:sz w:val="20"/>
            <w:szCs w:val="20"/>
            <w:lang w:eastAsia="en-IN"/>
          </w:rPr>
          <w:t>P3</w:t>
        </w:r>
        <w:r w:rsidRPr="001237B7">
          <w:rPr>
            <w:rFonts w:ascii="Arial" w:eastAsia="Times New Roman" w:hAnsi="Arial" w:cs="Arial"/>
            <w:color w:val="333333"/>
            <w:sz w:val="20"/>
            <w:szCs w:val="20"/>
            <w:lang w:eastAsia="en-IN"/>
          </w:rPr>
          <w:t> arrives, but it has a burst time greater than that of </w:t>
        </w:r>
        <w:r w:rsidRPr="001237B7">
          <w:rPr>
            <w:rFonts w:ascii="Arial" w:eastAsia="Times New Roman" w:hAnsi="Arial" w:cs="Arial"/>
            <w:b/>
            <w:bCs/>
            <w:color w:val="333333"/>
            <w:sz w:val="20"/>
            <w:szCs w:val="20"/>
            <w:lang w:eastAsia="en-IN"/>
          </w:rPr>
          <w:t>P2</w:t>
        </w:r>
        <w:r w:rsidRPr="001237B7">
          <w:rPr>
            <w:rFonts w:ascii="Arial" w:eastAsia="Times New Roman" w:hAnsi="Arial" w:cs="Arial"/>
            <w:color w:val="333333"/>
            <w:sz w:val="20"/>
            <w:szCs w:val="20"/>
            <w:lang w:eastAsia="en-IN"/>
          </w:rPr>
          <w:t>, hence execution of </w:t>
        </w:r>
        <w:r w:rsidRPr="001237B7">
          <w:rPr>
            <w:rFonts w:ascii="Arial" w:eastAsia="Times New Roman" w:hAnsi="Arial" w:cs="Arial"/>
            <w:b/>
            <w:bCs/>
            <w:color w:val="333333"/>
            <w:sz w:val="20"/>
            <w:szCs w:val="20"/>
            <w:lang w:eastAsia="en-IN"/>
          </w:rPr>
          <w:t>P2</w:t>
        </w:r>
        <w:r w:rsidRPr="001237B7">
          <w:rPr>
            <w:rFonts w:ascii="Arial" w:eastAsia="Times New Roman" w:hAnsi="Arial" w:cs="Arial"/>
            <w:color w:val="333333"/>
            <w:sz w:val="20"/>
            <w:szCs w:val="20"/>
            <w:lang w:eastAsia="en-IN"/>
          </w:rPr>
          <w:t> continues. But after another millisecond, </w:t>
        </w:r>
        <w:r w:rsidRPr="001237B7">
          <w:rPr>
            <w:rFonts w:ascii="Arial" w:eastAsia="Times New Roman" w:hAnsi="Arial" w:cs="Arial"/>
            <w:b/>
            <w:bCs/>
            <w:color w:val="333333"/>
            <w:sz w:val="20"/>
            <w:szCs w:val="20"/>
            <w:lang w:eastAsia="en-IN"/>
          </w:rPr>
          <w:t>P4</w:t>
        </w:r>
        <w:r w:rsidRPr="001237B7">
          <w:rPr>
            <w:rFonts w:ascii="Arial" w:eastAsia="Times New Roman" w:hAnsi="Arial" w:cs="Arial"/>
            <w:color w:val="333333"/>
            <w:sz w:val="20"/>
            <w:szCs w:val="20"/>
            <w:lang w:eastAsia="en-IN"/>
          </w:rPr>
          <w:t> arrives with a burst time of </w:t>
        </w:r>
        <w:r w:rsidRPr="001237B7">
          <w:rPr>
            <w:rFonts w:ascii="Courier New" w:eastAsia="Times New Roman" w:hAnsi="Courier New" w:cs="Courier New"/>
            <w:color w:val="C7254E"/>
            <w:sz w:val="18"/>
            <w:lang w:eastAsia="en-IN"/>
          </w:rPr>
          <w:t>2 ms</w:t>
        </w:r>
        <w:r w:rsidRPr="001237B7">
          <w:rPr>
            <w:rFonts w:ascii="Arial" w:eastAsia="Times New Roman" w:hAnsi="Arial" w:cs="Arial"/>
            <w:color w:val="333333"/>
            <w:sz w:val="20"/>
            <w:szCs w:val="20"/>
            <w:lang w:eastAsia="en-IN"/>
          </w:rPr>
          <w:t>, as a result </w:t>
        </w:r>
        <w:r w:rsidRPr="001237B7">
          <w:rPr>
            <w:rFonts w:ascii="Arial" w:eastAsia="Times New Roman" w:hAnsi="Arial" w:cs="Arial"/>
            <w:b/>
            <w:bCs/>
            <w:color w:val="333333"/>
            <w:sz w:val="20"/>
            <w:szCs w:val="20"/>
            <w:lang w:eastAsia="en-IN"/>
          </w:rPr>
          <w:t>P2</w:t>
        </w:r>
        <w:r w:rsidRPr="001237B7">
          <w:rPr>
            <w:rFonts w:ascii="Arial" w:eastAsia="Times New Roman" w:hAnsi="Arial" w:cs="Arial"/>
            <w:color w:val="333333"/>
            <w:sz w:val="20"/>
            <w:szCs w:val="20"/>
            <w:lang w:eastAsia="en-IN"/>
          </w:rPr>
          <w:t>(2 ms done, 1 ms left) is preemptied and </w:t>
        </w:r>
        <w:r w:rsidRPr="001237B7">
          <w:rPr>
            <w:rFonts w:ascii="Arial" w:eastAsia="Times New Roman" w:hAnsi="Arial" w:cs="Arial"/>
            <w:b/>
            <w:bCs/>
            <w:color w:val="333333"/>
            <w:sz w:val="20"/>
            <w:szCs w:val="20"/>
            <w:lang w:eastAsia="en-IN"/>
          </w:rPr>
          <w:t>P4</w:t>
        </w:r>
        <w:r w:rsidRPr="001237B7">
          <w:rPr>
            <w:rFonts w:ascii="Arial" w:eastAsia="Times New Roman" w:hAnsi="Arial" w:cs="Arial"/>
            <w:color w:val="333333"/>
            <w:sz w:val="20"/>
            <w:szCs w:val="20"/>
            <w:lang w:eastAsia="en-IN"/>
          </w:rPr>
          <w:t> is executed.</w:t>
        </w:r>
      </w:ins>
    </w:p>
    <w:p w:rsidR="001237B7" w:rsidRPr="001237B7" w:rsidRDefault="001237B7" w:rsidP="001237B7">
      <w:pPr>
        <w:spacing w:after="125" w:line="240" w:lineRule="auto"/>
        <w:rPr>
          <w:ins w:id="46" w:author="Unknown"/>
          <w:rFonts w:ascii="Arial" w:eastAsia="Times New Roman" w:hAnsi="Arial" w:cs="Arial"/>
          <w:color w:val="333333"/>
          <w:sz w:val="20"/>
          <w:szCs w:val="20"/>
          <w:lang w:eastAsia="en-IN"/>
        </w:rPr>
      </w:pPr>
      <w:ins w:id="47" w:author="Unknown">
        <w:r w:rsidRPr="001237B7">
          <w:rPr>
            <w:rFonts w:ascii="Arial" w:eastAsia="Times New Roman" w:hAnsi="Arial" w:cs="Arial"/>
            <w:color w:val="333333"/>
            <w:sz w:val="20"/>
            <w:szCs w:val="20"/>
            <w:lang w:eastAsia="en-IN"/>
          </w:rPr>
          <w:t>After the completion of </w:t>
        </w:r>
        <w:r w:rsidRPr="001237B7">
          <w:rPr>
            <w:rFonts w:ascii="Arial" w:eastAsia="Times New Roman" w:hAnsi="Arial" w:cs="Arial"/>
            <w:b/>
            <w:bCs/>
            <w:color w:val="333333"/>
            <w:sz w:val="20"/>
            <w:szCs w:val="20"/>
            <w:lang w:eastAsia="en-IN"/>
          </w:rPr>
          <w:t>P4</w:t>
        </w:r>
        <w:r w:rsidRPr="001237B7">
          <w:rPr>
            <w:rFonts w:ascii="Arial" w:eastAsia="Times New Roman" w:hAnsi="Arial" w:cs="Arial"/>
            <w:color w:val="333333"/>
            <w:sz w:val="20"/>
            <w:szCs w:val="20"/>
            <w:lang w:eastAsia="en-IN"/>
          </w:rPr>
          <w:t>, process </w:t>
        </w:r>
        <w:r w:rsidRPr="001237B7">
          <w:rPr>
            <w:rFonts w:ascii="Arial" w:eastAsia="Times New Roman" w:hAnsi="Arial" w:cs="Arial"/>
            <w:b/>
            <w:bCs/>
            <w:color w:val="333333"/>
            <w:sz w:val="20"/>
            <w:szCs w:val="20"/>
            <w:lang w:eastAsia="en-IN"/>
          </w:rPr>
          <w:t>P2</w:t>
        </w:r>
        <w:r w:rsidRPr="001237B7">
          <w:rPr>
            <w:rFonts w:ascii="Arial" w:eastAsia="Times New Roman" w:hAnsi="Arial" w:cs="Arial"/>
            <w:color w:val="333333"/>
            <w:sz w:val="20"/>
            <w:szCs w:val="20"/>
            <w:lang w:eastAsia="en-IN"/>
          </w:rPr>
          <w:t> is picked up and finishes, then </w:t>
        </w:r>
        <w:r w:rsidRPr="001237B7">
          <w:rPr>
            <w:rFonts w:ascii="Arial" w:eastAsia="Times New Roman" w:hAnsi="Arial" w:cs="Arial"/>
            <w:b/>
            <w:bCs/>
            <w:color w:val="333333"/>
            <w:sz w:val="20"/>
            <w:szCs w:val="20"/>
            <w:lang w:eastAsia="en-IN"/>
          </w:rPr>
          <w:t>P2</w:t>
        </w:r>
        <w:r w:rsidRPr="001237B7">
          <w:rPr>
            <w:rFonts w:ascii="Arial" w:eastAsia="Times New Roman" w:hAnsi="Arial" w:cs="Arial"/>
            <w:color w:val="333333"/>
            <w:sz w:val="20"/>
            <w:szCs w:val="20"/>
            <w:lang w:eastAsia="en-IN"/>
          </w:rPr>
          <w:t> will get executed and at last </w:t>
        </w:r>
        <w:r w:rsidRPr="001237B7">
          <w:rPr>
            <w:rFonts w:ascii="Arial" w:eastAsia="Times New Roman" w:hAnsi="Arial" w:cs="Arial"/>
            <w:b/>
            <w:bCs/>
            <w:color w:val="333333"/>
            <w:sz w:val="20"/>
            <w:szCs w:val="20"/>
            <w:lang w:eastAsia="en-IN"/>
          </w:rPr>
          <w:t>P1</w:t>
        </w:r>
        <w:r w:rsidRPr="001237B7">
          <w:rPr>
            <w:rFonts w:ascii="Arial" w:eastAsia="Times New Roman" w:hAnsi="Arial" w:cs="Arial"/>
            <w:color w:val="333333"/>
            <w:sz w:val="20"/>
            <w:szCs w:val="20"/>
            <w:lang w:eastAsia="en-IN"/>
          </w:rPr>
          <w:t>.</w:t>
        </w:r>
      </w:ins>
    </w:p>
    <w:p w:rsidR="001237B7" w:rsidRPr="001237B7" w:rsidRDefault="001237B7" w:rsidP="001237B7">
      <w:pPr>
        <w:spacing w:after="125" w:line="240" w:lineRule="auto"/>
        <w:rPr>
          <w:ins w:id="48" w:author="Unknown"/>
          <w:rFonts w:ascii="Arial" w:eastAsia="Times New Roman" w:hAnsi="Arial" w:cs="Arial"/>
          <w:color w:val="333333"/>
          <w:sz w:val="20"/>
          <w:szCs w:val="20"/>
          <w:lang w:eastAsia="en-IN"/>
        </w:rPr>
      </w:pPr>
      <w:ins w:id="49" w:author="Unknown">
        <w:r w:rsidRPr="001237B7">
          <w:rPr>
            <w:rFonts w:ascii="Arial" w:eastAsia="Times New Roman" w:hAnsi="Arial" w:cs="Arial"/>
            <w:color w:val="333333"/>
            <w:sz w:val="20"/>
            <w:szCs w:val="20"/>
            <w:lang w:eastAsia="en-IN"/>
          </w:rPr>
          <w:t>The Pre-emptive SJF is also known as </w:t>
        </w:r>
        <w:r w:rsidRPr="001237B7">
          <w:rPr>
            <w:rFonts w:ascii="Arial" w:eastAsia="Times New Roman" w:hAnsi="Arial" w:cs="Arial"/>
            <w:b/>
            <w:bCs/>
            <w:color w:val="333333"/>
            <w:sz w:val="20"/>
            <w:szCs w:val="20"/>
            <w:lang w:eastAsia="en-IN"/>
          </w:rPr>
          <w:t>Shortest Remaining Time First</w:t>
        </w:r>
        <w:r w:rsidRPr="001237B7">
          <w:rPr>
            <w:rFonts w:ascii="Arial" w:eastAsia="Times New Roman" w:hAnsi="Arial" w:cs="Arial"/>
            <w:color w:val="333333"/>
            <w:sz w:val="20"/>
            <w:szCs w:val="20"/>
            <w:lang w:eastAsia="en-IN"/>
          </w:rPr>
          <w:t>, because at any given point of time, the job with the shortest remaining time is executed first.</w:t>
        </w:r>
      </w:ins>
    </w:p>
    <w:p w:rsidR="00EF5036" w:rsidRDefault="00EF5036"/>
    <w:p w:rsidR="005B490B" w:rsidRPr="005B490B" w:rsidRDefault="005B490B" w:rsidP="005B490B">
      <w:pPr>
        <w:spacing w:after="125" w:line="240" w:lineRule="auto"/>
        <w:rPr>
          <w:rFonts w:ascii="Arial" w:eastAsia="Times New Roman" w:hAnsi="Arial" w:cs="Arial"/>
          <w:color w:val="333333"/>
          <w:sz w:val="20"/>
          <w:szCs w:val="20"/>
          <w:lang w:eastAsia="en-IN"/>
        </w:rPr>
      </w:pPr>
      <w:r w:rsidRPr="005B490B">
        <w:rPr>
          <w:rFonts w:ascii="Arial" w:eastAsia="Times New Roman" w:hAnsi="Arial" w:cs="Arial"/>
          <w:color w:val="333333"/>
          <w:sz w:val="20"/>
          <w:szCs w:val="20"/>
          <w:lang w:eastAsia="en-IN"/>
        </w:rPr>
        <w:t>Starting with the </w:t>
      </w:r>
      <w:r w:rsidRPr="005B490B">
        <w:rPr>
          <w:rFonts w:ascii="Arial" w:eastAsia="Times New Roman" w:hAnsi="Arial" w:cs="Arial"/>
          <w:b/>
          <w:bCs/>
          <w:color w:val="333333"/>
          <w:sz w:val="20"/>
          <w:szCs w:val="20"/>
          <w:lang w:eastAsia="en-IN"/>
        </w:rPr>
        <w:t>Advantages:</w:t>
      </w:r>
      <w:r w:rsidRPr="005B490B">
        <w:rPr>
          <w:rFonts w:ascii="Arial" w:eastAsia="Times New Roman" w:hAnsi="Arial" w:cs="Arial"/>
          <w:color w:val="333333"/>
          <w:sz w:val="20"/>
          <w:szCs w:val="20"/>
          <w:lang w:eastAsia="en-IN"/>
        </w:rPr>
        <w:t> of </w:t>
      </w:r>
      <w:hyperlink r:id="rId7" w:tgtFrame="_blank" w:history="1">
        <w:r w:rsidRPr="005B490B">
          <w:rPr>
            <w:rFonts w:ascii="Arial" w:eastAsia="Times New Roman" w:hAnsi="Arial" w:cs="Arial"/>
            <w:color w:val="10A2FF"/>
            <w:sz w:val="20"/>
            <w:lang w:eastAsia="en-IN"/>
          </w:rPr>
          <w:t>Shortest Job First</w:t>
        </w:r>
      </w:hyperlink>
      <w:r w:rsidRPr="005B490B">
        <w:rPr>
          <w:rFonts w:ascii="Arial" w:eastAsia="Times New Roman" w:hAnsi="Arial" w:cs="Arial"/>
          <w:color w:val="333333"/>
          <w:sz w:val="20"/>
          <w:szCs w:val="20"/>
          <w:lang w:eastAsia="en-IN"/>
        </w:rPr>
        <w:t> scheduling algorithm.</w:t>
      </w:r>
    </w:p>
    <w:p w:rsidR="005B490B" w:rsidRPr="005B490B" w:rsidRDefault="005B490B" w:rsidP="005B490B">
      <w:pPr>
        <w:numPr>
          <w:ilvl w:val="0"/>
          <w:numId w:val="2"/>
        </w:numPr>
        <w:spacing w:before="100" w:beforeAutospacing="1" w:after="100" w:afterAutospacing="1" w:line="376" w:lineRule="atLeast"/>
        <w:rPr>
          <w:rFonts w:ascii="Arial" w:eastAsia="Times New Roman" w:hAnsi="Arial" w:cs="Arial"/>
          <w:color w:val="333333"/>
          <w:sz w:val="20"/>
          <w:szCs w:val="20"/>
          <w:lang w:eastAsia="en-IN"/>
        </w:rPr>
      </w:pPr>
      <w:r w:rsidRPr="005B490B">
        <w:rPr>
          <w:rFonts w:ascii="Arial" w:eastAsia="Times New Roman" w:hAnsi="Arial" w:cs="Arial"/>
          <w:color w:val="333333"/>
          <w:sz w:val="20"/>
          <w:szCs w:val="20"/>
          <w:lang w:eastAsia="en-IN"/>
        </w:rPr>
        <w:t>According to the definition, short processes are executed first and then followed by longer processes.</w:t>
      </w:r>
    </w:p>
    <w:p w:rsidR="005B490B" w:rsidRPr="005B490B" w:rsidRDefault="005B490B" w:rsidP="005B490B">
      <w:pPr>
        <w:numPr>
          <w:ilvl w:val="0"/>
          <w:numId w:val="2"/>
        </w:numPr>
        <w:spacing w:before="100" w:beforeAutospacing="1" w:after="100" w:afterAutospacing="1" w:line="376" w:lineRule="atLeast"/>
        <w:rPr>
          <w:rFonts w:ascii="Arial" w:eastAsia="Times New Roman" w:hAnsi="Arial" w:cs="Arial"/>
          <w:color w:val="333333"/>
          <w:sz w:val="20"/>
          <w:szCs w:val="20"/>
          <w:lang w:eastAsia="en-IN"/>
        </w:rPr>
      </w:pPr>
      <w:r w:rsidRPr="005B490B">
        <w:rPr>
          <w:rFonts w:ascii="Arial" w:eastAsia="Times New Roman" w:hAnsi="Arial" w:cs="Arial"/>
          <w:color w:val="333333"/>
          <w:sz w:val="20"/>
          <w:szCs w:val="20"/>
          <w:lang w:eastAsia="en-IN"/>
        </w:rPr>
        <w:t>The throughput is increased because more processes can be executed in less amount of time.</w:t>
      </w:r>
    </w:p>
    <w:p w:rsidR="005B490B" w:rsidRPr="005B490B" w:rsidRDefault="005B490B" w:rsidP="005B490B">
      <w:pPr>
        <w:spacing w:after="125" w:line="240" w:lineRule="auto"/>
        <w:rPr>
          <w:rFonts w:ascii="Arial" w:eastAsia="Times New Roman" w:hAnsi="Arial" w:cs="Arial"/>
          <w:color w:val="333333"/>
          <w:sz w:val="20"/>
          <w:szCs w:val="20"/>
          <w:lang w:eastAsia="en-IN"/>
        </w:rPr>
      </w:pPr>
      <w:r w:rsidRPr="005B490B">
        <w:rPr>
          <w:rFonts w:ascii="Arial" w:eastAsia="Times New Roman" w:hAnsi="Arial" w:cs="Arial"/>
          <w:color w:val="333333"/>
          <w:sz w:val="20"/>
          <w:szCs w:val="20"/>
          <w:lang w:eastAsia="en-IN"/>
        </w:rPr>
        <w:t>And the </w:t>
      </w:r>
      <w:r w:rsidRPr="005B490B">
        <w:rPr>
          <w:rFonts w:ascii="Arial" w:eastAsia="Times New Roman" w:hAnsi="Arial" w:cs="Arial"/>
          <w:b/>
          <w:bCs/>
          <w:color w:val="333333"/>
          <w:sz w:val="20"/>
          <w:szCs w:val="20"/>
          <w:lang w:eastAsia="en-IN"/>
        </w:rPr>
        <w:t>Disadvantages:</w:t>
      </w:r>
    </w:p>
    <w:p w:rsidR="005B490B" w:rsidRPr="005B490B" w:rsidRDefault="005B490B" w:rsidP="005B490B">
      <w:pPr>
        <w:numPr>
          <w:ilvl w:val="0"/>
          <w:numId w:val="3"/>
        </w:numPr>
        <w:spacing w:before="100" w:beforeAutospacing="1" w:after="100" w:afterAutospacing="1" w:line="376" w:lineRule="atLeast"/>
        <w:rPr>
          <w:rFonts w:ascii="Arial" w:eastAsia="Times New Roman" w:hAnsi="Arial" w:cs="Arial"/>
          <w:color w:val="333333"/>
          <w:sz w:val="20"/>
          <w:szCs w:val="20"/>
          <w:lang w:eastAsia="en-IN"/>
        </w:rPr>
      </w:pPr>
      <w:r w:rsidRPr="005B490B">
        <w:rPr>
          <w:rFonts w:ascii="Arial" w:eastAsia="Times New Roman" w:hAnsi="Arial" w:cs="Arial"/>
          <w:color w:val="333333"/>
          <w:sz w:val="20"/>
          <w:szCs w:val="20"/>
          <w:lang w:eastAsia="en-IN"/>
        </w:rPr>
        <w:t>The time taken by a process must be known by the CPU beforehand, which is not possible.</w:t>
      </w:r>
    </w:p>
    <w:p w:rsidR="005B490B" w:rsidRPr="005B490B" w:rsidRDefault="005B490B" w:rsidP="005B490B">
      <w:pPr>
        <w:numPr>
          <w:ilvl w:val="0"/>
          <w:numId w:val="3"/>
        </w:numPr>
        <w:spacing w:before="100" w:beforeAutospacing="1" w:after="100" w:afterAutospacing="1" w:line="376" w:lineRule="atLeast"/>
        <w:rPr>
          <w:rFonts w:ascii="Arial" w:eastAsia="Times New Roman" w:hAnsi="Arial" w:cs="Arial"/>
          <w:color w:val="333333"/>
          <w:sz w:val="20"/>
          <w:szCs w:val="20"/>
          <w:lang w:eastAsia="en-IN"/>
        </w:rPr>
      </w:pPr>
      <w:r w:rsidRPr="005B490B">
        <w:rPr>
          <w:rFonts w:ascii="Arial" w:eastAsia="Times New Roman" w:hAnsi="Arial" w:cs="Arial"/>
          <w:color w:val="333333"/>
          <w:sz w:val="20"/>
          <w:szCs w:val="20"/>
          <w:lang w:eastAsia="en-IN"/>
        </w:rPr>
        <w:t>Longer processes will have more waiting time, eventually they'll suffer starvation.</w:t>
      </w:r>
    </w:p>
    <w:p w:rsidR="005B490B" w:rsidRPr="005B490B" w:rsidRDefault="005B490B" w:rsidP="005B490B">
      <w:pPr>
        <w:spacing w:line="240" w:lineRule="auto"/>
        <w:rPr>
          <w:rFonts w:ascii="Arial" w:eastAsia="Times New Roman" w:hAnsi="Arial" w:cs="Arial"/>
          <w:color w:val="333333"/>
          <w:sz w:val="20"/>
          <w:szCs w:val="20"/>
          <w:lang w:eastAsia="en-IN"/>
        </w:rPr>
      </w:pPr>
      <w:r w:rsidRPr="005B490B">
        <w:rPr>
          <w:rFonts w:ascii="Arial" w:eastAsia="Times New Roman" w:hAnsi="Arial" w:cs="Arial"/>
          <w:b/>
          <w:bCs/>
          <w:color w:val="333333"/>
          <w:sz w:val="20"/>
          <w:szCs w:val="20"/>
          <w:lang w:eastAsia="en-IN"/>
        </w:rPr>
        <w:t>Note:</w:t>
      </w:r>
      <w:r w:rsidRPr="005B490B">
        <w:rPr>
          <w:rFonts w:ascii="Arial" w:eastAsia="Times New Roman" w:hAnsi="Arial" w:cs="Arial"/>
          <w:color w:val="333333"/>
          <w:sz w:val="20"/>
          <w:szCs w:val="20"/>
          <w:lang w:eastAsia="en-IN"/>
        </w:rPr>
        <w:t> Preemptive Shortest Job First scheduling will have the same advantages and disadvantages as those for SJF.</w:t>
      </w:r>
    </w:p>
    <w:p w:rsidR="005B490B" w:rsidRDefault="005B490B"/>
    <w:p w:rsidR="001F6C2C" w:rsidRDefault="001F6C2C"/>
    <w:p w:rsidR="001F6C2C" w:rsidRPr="001F6C2C" w:rsidRDefault="001F6C2C" w:rsidP="001F6C2C">
      <w:pPr>
        <w:spacing w:before="144" w:after="120" w:line="240" w:lineRule="auto"/>
        <w:outlineLvl w:val="0"/>
        <w:rPr>
          <w:rFonts w:ascii="Helvetica" w:eastAsia="Times New Roman" w:hAnsi="Helvetica" w:cs="Helvetica"/>
          <w:color w:val="333333"/>
          <w:kern w:val="36"/>
          <w:sz w:val="48"/>
          <w:szCs w:val="48"/>
          <w:lang w:eastAsia="en-IN"/>
        </w:rPr>
      </w:pPr>
      <w:r w:rsidRPr="001F6C2C">
        <w:rPr>
          <w:rFonts w:ascii="Helvetica" w:eastAsia="Times New Roman" w:hAnsi="Helvetica" w:cs="Helvetica"/>
          <w:color w:val="333333"/>
          <w:kern w:val="36"/>
          <w:sz w:val="48"/>
          <w:szCs w:val="48"/>
          <w:lang w:eastAsia="en-IN"/>
        </w:rPr>
        <w:t>Priority CPU Scheduling</w:t>
      </w:r>
    </w:p>
    <w:p w:rsidR="001F6C2C" w:rsidRPr="001F6C2C" w:rsidRDefault="001F6C2C" w:rsidP="001F6C2C">
      <w:pPr>
        <w:spacing w:after="125" w:line="240" w:lineRule="auto"/>
        <w:rPr>
          <w:ins w:id="50" w:author="Unknown"/>
          <w:rFonts w:ascii="Arial" w:eastAsia="Times New Roman" w:hAnsi="Arial" w:cs="Arial"/>
          <w:color w:val="333333"/>
          <w:sz w:val="20"/>
          <w:szCs w:val="20"/>
          <w:lang w:eastAsia="en-IN"/>
        </w:rPr>
      </w:pPr>
      <w:ins w:id="51" w:author="Unknown">
        <w:r w:rsidRPr="001F6C2C">
          <w:rPr>
            <w:rFonts w:ascii="Arial" w:eastAsia="Times New Roman" w:hAnsi="Arial" w:cs="Arial"/>
            <w:color w:val="333333"/>
            <w:sz w:val="20"/>
            <w:szCs w:val="20"/>
            <w:lang w:eastAsia="en-IN"/>
          </w:rPr>
          <w:t>In this tutorial we will understand the priority scheduling algorithm, how it works and its advantages and disadvantages.</w:t>
        </w:r>
      </w:ins>
    </w:p>
    <w:p w:rsidR="001F6C2C" w:rsidRPr="001F6C2C" w:rsidRDefault="001F6C2C" w:rsidP="001F6C2C">
      <w:pPr>
        <w:spacing w:after="125" w:line="240" w:lineRule="auto"/>
        <w:rPr>
          <w:ins w:id="52" w:author="Unknown"/>
          <w:rFonts w:ascii="Arial" w:eastAsia="Times New Roman" w:hAnsi="Arial" w:cs="Arial"/>
          <w:color w:val="333333"/>
          <w:sz w:val="20"/>
          <w:szCs w:val="20"/>
          <w:lang w:eastAsia="en-IN"/>
        </w:rPr>
      </w:pPr>
      <w:ins w:id="53" w:author="Unknown">
        <w:r w:rsidRPr="001F6C2C">
          <w:rPr>
            <w:rFonts w:ascii="Arial" w:eastAsia="Times New Roman" w:hAnsi="Arial" w:cs="Arial"/>
            <w:color w:val="333333"/>
            <w:sz w:val="20"/>
            <w:szCs w:val="20"/>
            <w:lang w:eastAsia="en-IN"/>
          </w:rPr>
          <w:t>In the </w:t>
        </w:r>
        <w:r w:rsidR="004D77E8" w:rsidRPr="001F6C2C">
          <w:rPr>
            <w:rFonts w:ascii="Arial" w:eastAsia="Times New Roman" w:hAnsi="Arial" w:cs="Arial"/>
            <w:color w:val="333333"/>
            <w:sz w:val="20"/>
            <w:szCs w:val="20"/>
            <w:lang w:eastAsia="en-IN"/>
          </w:rPr>
          <w:fldChar w:fldCharType="begin"/>
        </w:r>
        <w:r w:rsidRPr="001F6C2C">
          <w:rPr>
            <w:rFonts w:ascii="Arial" w:eastAsia="Times New Roman" w:hAnsi="Arial" w:cs="Arial"/>
            <w:color w:val="333333"/>
            <w:sz w:val="20"/>
            <w:szCs w:val="20"/>
            <w:lang w:eastAsia="en-IN"/>
          </w:rPr>
          <w:instrText xml:space="preserve"> HYPERLINK "https://www.studytonight.com/operating-system/shortest-job-first" \t "_blank" </w:instrText>
        </w:r>
        <w:r w:rsidR="004D77E8" w:rsidRPr="001F6C2C">
          <w:rPr>
            <w:rFonts w:ascii="Arial" w:eastAsia="Times New Roman" w:hAnsi="Arial" w:cs="Arial"/>
            <w:color w:val="333333"/>
            <w:sz w:val="20"/>
            <w:szCs w:val="20"/>
            <w:lang w:eastAsia="en-IN"/>
          </w:rPr>
          <w:fldChar w:fldCharType="separate"/>
        </w:r>
        <w:r w:rsidRPr="001F6C2C">
          <w:rPr>
            <w:rFonts w:ascii="Arial" w:eastAsia="Times New Roman" w:hAnsi="Arial" w:cs="Arial"/>
            <w:color w:val="10A2FF"/>
            <w:sz w:val="20"/>
            <w:u w:val="single"/>
            <w:lang w:eastAsia="en-IN"/>
          </w:rPr>
          <w:t>Shortest Job First</w:t>
        </w:r>
        <w:r w:rsidR="004D77E8" w:rsidRPr="001F6C2C">
          <w:rPr>
            <w:rFonts w:ascii="Arial" w:eastAsia="Times New Roman" w:hAnsi="Arial" w:cs="Arial"/>
            <w:color w:val="333333"/>
            <w:sz w:val="20"/>
            <w:szCs w:val="20"/>
            <w:lang w:eastAsia="en-IN"/>
          </w:rPr>
          <w:fldChar w:fldCharType="end"/>
        </w:r>
        <w:r w:rsidRPr="001F6C2C">
          <w:rPr>
            <w:rFonts w:ascii="Arial" w:eastAsia="Times New Roman" w:hAnsi="Arial" w:cs="Arial"/>
            <w:color w:val="333333"/>
            <w:sz w:val="20"/>
            <w:szCs w:val="20"/>
            <w:lang w:eastAsia="en-IN"/>
          </w:rPr>
          <w:t> scheduling algorithm, the priority of a process is generally the inverse of the CPU burst time, i.e. the larger the burst time the lower is the priority of that process.</w:t>
        </w:r>
      </w:ins>
    </w:p>
    <w:p w:rsidR="001F6C2C" w:rsidRPr="001F6C2C" w:rsidRDefault="001F6C2C" w:rsidP="001F6C2C">
      <w:pPr>
        <w:spacing w:after="125" w:line="240" w:lineRule="auto"/>
        <w:rPr>
          <w:ins w:id="54" w:author="Unknown"/>
          <w:rFonts w:ascii="Arial" w:eastAsia="Times New Roman" w:hAnsi="Arial" w:cs="Arial"/>
          <w:color w:val="333333"/>
          <w:sz w:val="20"/>
          <w:szCs w:val="20"/>
          <w:lang w:eastAsia="en-IN"/>
        </w:rPr>
      </w:pPr>
      <w:ins w:id="55" w:author="Unknown">
        <w:r w:rsidRPr="001F6C2C">
          <w:rPr>
            <w:rFonts w:ascii="Arial" w:eastAsia="Times New Roman" w:hAnsi="Arial" w:cs="Arial"/>
            <w:color w:val="333333"/>
            <w:sz w:val="20"/>
            <w:szCs w:val="20"/>
            <w:lang w:eastAsia="en-IN"/>
          </w:rPr>
          <w:t>In case of priority scheduling the priority is not always set as the inverse of the CPU burst time, rather it can be internally or externally set, but yes the scheduling is done on the basis of priority of the process where the process which is most urgent is processed first, followed by the ones with lesser priority in order.</w:t>
        </w:r>
      </w:ins>
    </w:p>
    <w:p w:rsidR="001F6C2C" w:rsidRPr="001F6C2C" w:rsidRDefault="001F6C2C" w:rsidP="001F6C2C">
      <w:pPr>
        <w:spacing w:after="125" w:line="240" w:lineRule="auto"/>
        <w:rPr>
          <w:ins w:id="56" w:author="Unknown"/>
          <w:rFonts w:ascii="Arial" w:eastAsia="Times New Roman" w:hAnsi="Arial" w:cs="Arial"/>
          <w:color w:val="333333"/>
          <w:sz w:val="20"/>
          <w:szCs w:val="20"/>
          <w:lang w:eastAsia="en-IN"/>
        </w:rPr>
      </w:pPr>
      <w:ins w:id="57" w:author="Unknown">
        <w:r w:rsidRPr="001F6C2C">
          <w:rPr>
            <w:rFonts w:ascii="Arial" w:eastAsia="Times New Roman" w:hAnsi="Arial" w:cs="Arial"/>
            <w:color w:val="333333"/>
            <w:sz w:val="20"/>
            <w:szCs w:val="20"/>
            <w:lang w:eastAsia="en-IN"/>
          </w:rPr>
          <w:t>Processes with same priority are executed in FCFS manner.</w:t>
        </w:r>
      </w:ins>
    </w:p>
    <w:p w:rsidR="001F6C2C" w:rsidRPr="001F6C2C" w:rsidRDefault="001F6C2C" w:rsidP="001F6C2C">
      <w:pPr>
        <w:spacing w:after="125" w:line="240" w:lineRule="auto"/>
        <w:rPr>
          <w:ins w:id="58" w:author="Unknown"/>
          <w:rFonts w:ascii="Arial" w:eastAsia="Times New Roman" w:hAnsi="Arial" w:cs="Arial"/>
          <w:color w:val="333333"/>
          <w:sz w:val="20"/>
          <w:szCs w:val="20"/>
          <w:lang w:eastAsia="en-IN"/>
        </w:rPr>
      </w:pPr>
      <w:ins w:id="59" w:author="Unknown">
        <w:r w:rsidRPr="001F6C2C">
          <w:rPr>
            <w:rFonts w:ascii="Arial" w:eastAsia="Times New Roman" w:hAnsi="Arial" w:cs="Arial"/>
            <w:color w:val="333333"/>
            <w:sz w:val="20"/>
            <w:szCs w:val="20"/>
            <w:lang w:eastAsia="en-IN"/>
          </w:rPr>
          <w:t>The priority of process, when internally defined, can be decided based on </w:t>
        </w:r>
        <w:r w:rsidRPr="001F6C2C">
          <w:rPr>
            <w:rFonts w:ascii="Arial" w:eastAsia="Times New Roman" w:hAnsi="Arial" w:cs="Arial"/>
            <w:b/>
            <w:bCs/>
            <w:color w:val="333333"/>
            <w:sz w:val="20"/>
            <w:szCs w:val="20"/>
            <w:lang w:eastAsia="en-IN"/>
          </w:rPr>
          <w:t>memory requirements</w:t>
        </w:r>
        <w:r w:rsidRPr="001F6C2C">
          <w:rPr>
            <w:rFonts w:ascii="Arial" w:eastAsia="Times New Roman" w:hAnsi="Arial" w:cs="Arial"/>
            <w:color w:val="333333"/>
            <w:sz w:val="20"/>
            <w:szCs w:val="20"/>
            <w:lang w:eastAsia="en-IN"/>
          </w:rPr>
          <w:t>, </w:t>
        </w:r>
        <w:r w:rsidRPr="001F6C2C">
          <w:rPr>
            <w:rFonts w:ascii="Arial" w:eastAsia="Times New Roman" w:hAnsi="Arial" w:cs="Arial"/>
            <w:b/>
            <w:bCs/>
            <w:color w:val="333333"/>
            <w:sz w:val="20"/>
            <w:szCs w:val="20"/>
            <w:lang w:eastAsia="en-IN"/>
          </w:rPr>
          <w:t>time limits</w:t>
        </w:r>
        <w:r w:rsidRPr="001F6C2C">
          <w:rPr>
            <w:rFonts w:ascii="Arial" w:eastAsia="Times New Roman" w:hAnsi="Arial" w:cs="Arial"/>
            <w:color w:val="333333"/>
            <w:sz w:val="20"/>
            <w:szCs w:val="20"/>
            <w:lang w:eastAsia="en-IN"/>
          </w:rPr>
          <w:t> ,</w:t>
        </w:r>
        <w:r w:rsidRPr="001F6C2C">
          <w:rPr>
            <w:rFonts w:ascii="Arial" w:eastAsia="Times New Roman" w:hAnsi="Arial" w:cs="Arial"/>
            <w:b/>
            <w:bCs/>
            <w:color w:val="333333"/>
            <w:sz w:val="20"/>
            <w:szCs w:val="20"/>
            <w:lang w:eastAsia="en-IN"/>
          </w:rPr>
          <w:t>number of open files</w:t>
        </w:r>
        <w:r w:rsidRPr="001F6C2C">
          <w:rPr>
            <w:rFonts w:ascii="Arial" w:eastAsia="Times New Roman" w:hAnsi="Arial" w:cs="Arial"/>
            <w:color w:val="333333"/>
            <w:sz w:val="20"/>
            <w:szCs w:val="20"/>
            <w:lang w:eastAsia="en-IN"/>
          </w:rPr>
          <w:t>, </w:t>
        </w:r>
        <w:r w:rsidRPr="001F6C2C">
          <w:rPr>
            <w:rFonts w:ascii="Arial" w:eastAsia="Times New Roman" w:hAnsi="Arial" w:cs="Arial"/>
            <w:b/>
            <w:bCs/>
            <w:color w:val="333333"/>
            <w:sz w:val="20"/>
            <w:szCs w:val="20"/>
            <w:lang w:eastAsia="en-IN"/>
          </w:rPr>
          <w:t>ratio of I/O burst to CPU burst</w:t>
        </w:r>
        <w:r w:rsidRPr="001F6C2C">
          <w:rPr>
            <w:rFonts w:ascii="Arial" w:eastAsia="Times New Roman" w:hAnsi="Arial" w:cs="Arial"/>
            <w:color w:val="333333"/>
            <w:sz w:val="20"/>
            <w:szCs w:val="20"/>
            <w:lang w:eastAsia="en-IN"/>
          </w:rPr>
          <w:t> etc.</w:t>
        </w:r>
      </w:ins>
    </w:p>
    <w:p w:rsidR="001F6C2C" w:rsidRPr="001F6C2C" w:rsidRDefault="001F6C2C" w:rsidP="001F6C2C">
      <w:pPr>
        <w:spacing w:after="125" w:line="240" w:lineRule="auto"/>
        <w:rPr>
          <w:ins w:id="60" w:author="Unknown"/>
          <w:rFonts w:ascii="Arial" w:eastAsia="Times New Roman" w:hAnsi="Arial" w:cs="Arial"/>
          <w:color w:val="333333"/>
          <w:sz w:val="20"/>
          <w:szCs w:val="20"/>
          <w:lang w:eastAsia="en-IN"/>
        </w:rPr>
      </w:pPr>
      <w:ins w:id="61" w:author="Unknown">
        <w:r w:rsidRPr="001F6C2C">
          <w:rPr>
            <w:rFonts w:ascii="Arial" w:eastAsia="Times New Roman" w:hAnsi="Arial" w:cs="Arial"/>
            <w:color w:val="333333"/>
            <w:sz w:val="20"/>
            <w:szCs w:val="20"/>
            <w:lang w:eastAsia="en-IN"/>
          </w:rPr>
          <w:t>Whereas, external priorities are set based on criteria outside the operating system, like the importance of the process, funds paid for the computer resource use, makrte factor etc.</w:t>
        </w:r>
      </w:ins>
    </w:p>
    <w:p w:rsidR="001F6C2C" w:rsidRPr="001F6C2C" w:rsidRDefault="004D77E8" w:rsidP="001F6C2C">
      <w:pPr>
        <w:spacing w:before="250" w:after="250" w:line="240" w:lineRule="auto"/>
        <w:rPr>
          <w:ins w:id="62" w:author="Unknown"/>
          <w:rFonts w:ascii="Times New Roman" w:eastAsia="Times New Roman" w:hAnsi="Times New Roman" w:cs="Times New Roman"/>
          <w:sz w:val="24"/>
          <w:szCs w:val="24"/>
          <w:lang w:eastAsia="en-IN"/>
        </w:rPr>
      </w:pPr>
      <w:ins w:id="63" w:author="Unknown">
        <w:r w:rsidRPr="004D77E8">
          <w:rPr>
            <w:rFonts w:ascii="Times New Roman" w:eastAsia="Times New Roman" w:hAnsi="Times New Roman" w:cs="Times New Roman"/>
            <w:sz w:val="24"/>
            <w:szCs w:val="24"/>
            <w:lang w:eastAsia="en-IN"/>
          </w:rPr>
          <w:pict>
            <v:rect id="_x0000_i1028" style="width:0;height:0" o:hralign="center" o:hrstd="t" o:hrnoshade="t" o:hr="t" fillcolor="#333" stroked="f"/>
          </w:pict>
        </w:r>
      </w:ins>
    </w:p>
    <w:p w:rsidR="001F6C2C" w:rsidRPr="001F6C2C" w:rsidRDefault="001F6C2C" w:rsidP="001F6C2C">
      <w:pPr>
        <w:spacing w:before="240" w:after="144" w:line="240" w:lineRule="auto"/>
        <w:outlineLvl w:val="2"/>
        <w:rPr>
          <w:ins w:id="64" w:author="Unknown"/>
          <w:rFonts w:ascii="Helvetica" w:eastAsia="Times New Roman" w:hAnsi="Helvetica" w:cs="Helvetica"/>
          <w:color w:val="333333"/>
          <w:sz w:val="30"/>
          <w:szCs w:val="30"/>
          <w:lang w:eastAsia="en-IN"/>
        </w:rPr>
      </w:pPr>
      <w:ins w:id="65" w:author="Unknown">
        <w:r w:rsidRPr="001F6C2C">
          <w:rPr>
            <w:rFonts w:ascii="Helvetica" w:eastAsia="Times New Roman" w:hAnsi="Helvetica" w:cs="Helvetica"/>
            <w:color w:val="333333"/>
            <w:sz w:val="30"/>
            <w:szCs w:val="30"/>
            <w:lang w:eastAsia="en-IN"/>
          </w:rPr>
          <w:lastRenderedPageBreak/>
          <w:t>Types of Priority Scheduling Algorithm</w:t>
        </w:r>
      </w:ins>
    </w:p>
    <w:p w:rsidR="001F6C2C" w:rsidRPr="001F6C2C" w:rsidRDefault="001F6C2C" w:rsidP="001F6C2C">
      <w:pPr>
        <w:spacing w:after="125" w:line="240" w:lineRule="auto"/>
        <w:rPr>
          <w:ins w:id="66" w:author="Unknown"/>
          <w:rFonts w:ascii="Arial" w:eastAsia="Times New Roman" w:hAnsi="Arial" w:cs="Arial"/>
          <w:color w:val="333333"/>
          <w:sz w:val="20"/>
          <w:szCs w:val="20"/>
          <w:lang w:eastAsia="en-IN"/>
        </w:rPr>
      </w:pPr>
      <w:ins w:id="67" w:author="Unknown">
        <w:r w:rsidRPr="001F6C2C">
          <w:rPr>
            <w:rFonts w:ascii="Arial" w:eastAsia="Times New Roman" w:hAnsi="Arial" w:cs="Arial"/>
            <w:color w:val="333333"/>
            <w:sz w:val="20"/>
            <w:szCs w:val="20"/>
            <w:lang w:eastAsia="en-IN"/>
          </w:rPr>
          <w:t>Priority scheduling can be of two types:</w:t>
        </w:r>
      </w:ins>
    </w:p>
    <w:p w:rsidR="001F6C2C" w:rsidRPr="001F6C2C" w:rsidRDefault="001F6C2C" w:rsidP="001F6C2C">
      <w:pPr>
        <w:numPr>
          <w:ilvl w:val="0"/>
          <w:numId w:val="4"/>
        </w:numPr>
        <w:spacing w:before="100" w:beforeAutospacing="1" w:after="100" w:afterAutospacing="1" w:line="376" w:lineRule="atLeast"/>
        <w:rPr>
          <w:ins w:id="68" w:author="Unknown"/>
          <w:rFonts w:ascii="Arial" w:eastAsia="Times New Roman" w:hAnsi="Arial" w:cs="Arial"/>
          <w:color w:val="333333"/>
          <w:sz w:val="20"/>
          <w:szCs w:val="20"/>
          <w:lang w:eastAsia="en-IN"/>
        </w:rPr>
      </w:pPr>
      <w:ins w:id="69" w:author="Unknown">
        <w:r w:rsidRPr="001F6C2C">
          <w:rPr>
            <w:rFonts w:ascii="Arial" w:eastAsia="Times New Roman" w:hAnsi="Arial" w:cs="Arial"/>
            <w:b/>
            <w:bCs/>
            <w:color w:val="333333"/>
            <w:sz w:val="20"/>
            <w:szCs w:val="20"/>
            <w:lang w:eastAsia="en-IN"/>
          </w:rPr>
          <w:t>Preemptive Priority Scheduling</w:t>
        </w:r>
        <w:r w:rsidRPr="001F6C2C">
          <w:rPr>
            <w:rFonts w:ascii="Arial" w:eastAsia="Times New Roman" w:hAnsi="Arial" w:cs="Arial"/>
            <w:color w:val="333333"/>
            <w:sz w:val="20"/>
            <w:szCs w:val="20"/>
            <w:lang w:eastAsia="en-IN"/>
          </w:rPr>
          <w:t>: If the new process arrived at the ready queue has a higher priority than the currently running process, the CPU is preempted, which means the processing of the current process is stoped and the incoming new process with higher priority gets the CPU for its execution.</w:t>
        </w:r>
      </w:ins>
    </w:p>
    <w:p w:rsidR="001F6C2C" w:rsidRPr="001F6C2C" w:rsidRDefault="001F6C2C" w:rsidP="001F6C2C">
      <w:pPr>
        <w:numPr>
          <w:ilvl w:val="0"/>
          <w:numId w:val="4"/>
        </w:numPr>
        <w:spacing w:before="100" w:beforeAutospacing="1" w:after="100" w:afterAutospacing="1" w:line="376" w:lineRule="atLeast"/>
        <w:rPr>
          <w:ins w:id="70" w:author="Unknown"/>
          <w:rFonts w:ascii="Arial" w:eastAsia="Times New Roman" w:hAnsi="Arial" w:cs="Arial"/>
          <w:color w:val="333333"/>
          <w:sz w:val="20"/>
          <w:szCs w:val="20"/>
          <w:lang w:eastAsia="en-IN"/>
        </w:rPr>
      </w:pPr>
      <w:ins w:id="71" w:author="Unknown">
        <w:r w:rsidRPr="001F6C2C">
          <w:rPr>
            <w:rFonts w:ascii="Arial" w:eastAsia="Times New Roman" w:hAnsi="Arial" w:cs="Arial"/>
            <w:b/>
            <w:bCs/>
            <w:color w:val="333333"/>
            <w:sz w:val="20"/>
            <w:szCs w:val="20"/>
            <w:lang w:eastAsia="en-IN"/>
          </w:rPr>
          <w:t>Non-Preemptive Priority Scheduling</w:t>
        </w:r>
        <w:r w:rsidRPr="001F6C2C">
          <w:rPr>
            <w:rFonts w:ascii="Arial" w:eastAsia="Times New Roman" w:hAnsi="Arial" w:cs="Arial"/>
            <w:color w:val="333333"/>
            <w:sz w:val="20"/>
            <w:szCs w:val="20"/>
            <w:lang w:eastAsia="en-IN"/>
          </w:rPr>
          <w:t>: In case of non-preemptive priority scheduling algorithm if a new process arrives with a higher priority than the current running process, the incoming process is put at the head of the ready queue, which means after the execution of the current process it will be processed.</w:t>
        </w:r>
      </w:ins>
    </w:p>
    <w:p w:rsidR="001F6C2C" w:rsidRPr="001F6C2C" w:rsidRDefault="004D77E8" w:rsidP="001F6C2C">
      <w:pPr>
        <w:spacing w:before="250" w:after="250" w:line="240" w:lineRule="auto"/>
        <w:rPr>
          <w:ins w:id="72" w:author="Unknown"/>
          <w:rFonts w:ascii="Times New Roman" w:eastAsia="Times New Roman" w:hAnsi="Times New Roman" w:cs="Times New Roman"/>
          <w:sz w:val="24"/>
          <w:szCs w:val="24"/>
          <w:lang w:eastAsia="en-IN"/>
        </w:rPr>
      </w:pPr>
      <w:ins w:id="73" w:author="Unknown">
        <w:r w:rsidRPr="004D77E8">
          <w:rPr>
            <w:rFonts w:ascii="Times New Roman" w:eastAsia="Times New Roman" w:hAnsi="Times New Roman" w:cs="Times New Roman"/>
            <w:sz w:val="24"/>
            <w:szCs w:val="24"/>
            <w:lang w:eastAsia="en-IN"/>
          </w:rPr>
          <w:pict>
            <v:rect id="_x0000_i1029" style="width:0;height:0" o:hralign="center" o:hrstd="t" o:hrnoshade="t" o:hr="t" fillcolor="#333" stroked="f"/>
          </w:pict>
        </w:r>
      </w:ins>
    </w:p>
    <w:p w:rsidR="001F6C2C" w:rsidRPr="001F6C2C" w:rsidRDefault="001F6C2C" w:rsidP="001F6C2C">
      <w:pPr>
        <w:spacing w:before="240" w:after="144" w:line="240" w:lineRule="auto"/>
        <w:outlineLvl w:val="1"/>
        <w:rPr>
          <w:ins w:id="74" w:author="Unknown"/>
          <w:rFonts w:ascii="Helvetica" w:eastAsia="Times New Roman" w:hAnsi="Helvetica" w:cs="Helvetica"/>
          <w:color w:val="333333"/>
          <w:sz w:val="38"/>
          <w:szCs w:val="38"/>
          <w:lang w:eastAsia="en-IN"/>
        </w:rPr>
      </w:pPr>
      <w:ins w:id="75" w:author="Unknown">
        <w:r w:rsidRPr="001F6C2C">
          <w:rPr>
            <w:rFonts w:ascii="Helvetica" w:eastAsia="Times New Roman" w:hAnsi="Helvetica" w:cs="Helvetica"/>
            <w:color w:val="333333"/>
            <w:sz w:val="38"/>
            <w:szCs w:val="38"/>
            <w:lang w:eastAsia="en-IN"/>
          </w:rPr>
          <w:t>Example of Priority Scheduling Algorithm</w:t>
        </w:r>
      </w:ins>
    </w:p>
    <w:p w:rsidR="001F6C2C" w:rsidRPr="001F6C2C" w:rsidRDefault="001F6C2C" w:rsidP="001F6C2C">
      <w:pPr>
        <w:spacing w:after="125" w:line="240" w:lineRule="auto"/>
        <w:rPr>
          <w:ins w:id="76" w:author="Unknown"/>
          <w:rFonts w:ascii="Arial" w:eastAsia="Times New Roman" w:hAnsi="Arial" w:cs="Arial"/>
          <w:color w:val="333333"/>
          <w:sz w:val="20"/>
          <w:szCs w:val="20"/>
          <w:lang w:eastAsia="en-IN"/>
        </w:rPr>
      </w:pPr>
      <w:ins w:id="77" w:author="Unknown">
        <w:r w:rsidRPr="001F6C2C">
          <w:rPr>
            <w:rFonts w:ascii="Arial" w:eastAsia="Times New Roman" w:hAnsi="Arial" w:cs="Arial"/>
            <w:color w:val="333333"/>
            <w:sz w:val="20"/>
            <w:szCs w:val="20"/>
            <w:lang w:eastAsia="en-IN"/>
          </w:rPr>
          <w:t>Consider the below table fo processes with their respective CPU burst times and the priorities.</w:t>
        </w:r>
      </w:ins>
    </w:p>
    <w:p w:rsidR="001F6C2C" w:rsidRPr="001F6C2C" w:rsidRDefault="001F6C2C" w:rsidP="001F6C2C">
      <w:pPr>
        <w:spacing w:after="125" w:line="240" w:lineRule="auto"/>
        <w:rPr>
          <w:ins w:id="78" w:author="Unknown"/>
          <w:rFonts w:ascii="Arial" w:eastAsia="Times New Roman" w:hAnsi="Arial" w:cs="Arial"/>
          <w:color w:val="333333"/>
          <w:sz w:val="20"/>
          <w:szCs w:val="20"/>
          <w:lang w:eastAsia="en-IN"/>
        </w:rPr>
      </w:pPr>
      <w:r>
        <w:rPr>
          <w:rFonts w:ascii="Arial" w:eastAsia="Times New Roman" w:hAnsi="Arial" w:cs="Arial"/>
          <w:noProof/>
          <w:color w:val="333333"/>
          <w:sz w:val="20"/>
          <w:szCs w:val="20"/>
          <w:lang w:eastAsia="en-IN"/>
        </w:rPr>
        <w:drawing>
          <wp:inline distT="0" distB="0" distL="0" distR="0">
            <wp:extent cx="5240020" cy="4134485"/>
            <wp:effectExtent l="19050" t="0" r="0" b="0"/>
            <wp:docPr id="13" name="Picture 13" descr="Priority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iority Scheduling"/>
                    <pic:cNvPicPr>
                      <a:picLocks noChangeAspect="1" noChangeArrowheads="1"/>
                    </pic:cNvPicPr>
                  </pic:nvPicPr>
                  <pic:blipFill>
                    <a:blip r:embed="rId8"/>
                    <a:srcRect/>
                    <a:stretch>
                      <a:fillRect/>
                    </a:stretch>
                  </pic:blipFill>
                  <pic:spPr bwMode="auto">
                    <a:xfrm>
                      <a:off x="0" y="0"/>
                      <a:ext cx="5240020" cy="4134485"/>
                    </a:xfrm>
                    <a:prstGeom prst="rect">
                      <a:avLst/>
                    </a:prstGeom>
                    <a:noFill/>
                    <a:ln w="9525">
                      <a:noFill/>
                      <a:miter lim="800000"/>
                      <a:headEnd/>
                      <a:tailEnd/>
                    </a:ln>
                  </pic:spPr>
                </pic:pic>
              </a:graphicData>
            </a:graphic>
          </wp:inline>
        </w:drawing>
      </w:r>
    </w:p>
    <w:p w:rsidR="001F6C2C" w:rsidRPr="001F6C2C" w:rsidRDefault="001F6C2C" w:rsidP="001F6C2C">
      <w:pPr>
        <w:spacing w:after="125" w:line="240" w:lineRule="auto"/>
        <w:rPr>
          <w:ins w:id="79" w:author="Unknown"/>
          <w:rFonts w:ascii="Arial" w:eastAsia="Times New Roman" w:hAnsi="Arial" w:cs="Arial"/>
          <w:color w:val="333333"/>
          <w:sz w:val="20"/>
          <w:szCs w:val="20"/>
          <w:lang w:eastAsia="en-IN"/>
        </w:rPr>
      </w:pPr>
      <w:ins w:id="80" w:author="Unknown">
        <w:r w:rsidRPr="001F6C2C">
          <w:rPr>
            <w:rFonts w:ascii="Arial" w:eastAsia="Times New Roman" w:hAnsi="Arial" w:cs="Arial"/>
            <w:color w:val="333333"/>
            <w:sz w:val="20"/>
            <w:szCs w:val="20"/>
            <w:lang w:eastAsia="en-IN"/>
          </w:rPr>
          <w:t>As you can see in the GANTT chart that the processes are given CPU time just on the basis of the priorities.</w:t>
        </w:r>
      </w:ins>
    </w:p>
    <w:p w:rsidR="001F6C2C" w:rsidRPr="001F6C2C" w:rsidRDefault="004D77E8" w:rsidP="001F6C2C">
      <w:pPr>
        <w:spacing w:before="250" w:after="250" w:line="240" w:lineRule="auto"/>
        <w:rPr>
          <w:ins w:id="81" w:author="Unknown"/>
          <w:rFonts w:ascii="Times New Roman" w:eastAsia="Times New Roman" w:hAnsi="Times New Roman" w:cs="Times New Roman"/>
          <w:sz w:val="24"/>
          <w:szCs w:val="24"/>
          <w:lang w:eastAsia="en-IN"/>
        </w:rPr>
      </w:pPr>
      <w:ins w:id="82" w:author="Unknown">
        <w:r w:rsidRPr="004D77E8">
          <w:rPr>
            <w:rFonts w:ascii="Times New Roman" w:eastAsia="Times New Roman" w:hAnsi="Times New Roman" w:cs="Times New Roman"/>
            <w:sz w:val="24"/>
            <w:szCs w:val="24"/>
            <w:lang w:eastAsia="en-IN"/>
          </w:rPr>
          <w:pict>
            <v:rect id="_x0000_i1030" style="width:0;height:0" o:hralign="center" o:hrstd="t" o:hrnoshade="t" o:hr="t" fillcolor="#333" stroked="f"/>
          </w:pict>
        </w:r>
      </w:ins>
    </w:p>
    <w:p w:rsidR="001F6C2C" w:rsidRPr="001F6C2C" w:rsidRDefault="001F6C2C" w:rsidP="001F6C2C">
      <w:pPr>
        <w:spacing w:before="240" w:after="144" w:line="240" w:lineRule="auto"/>
        <w:outlineLvl w:val="2"/>
        <w:rPr>
          <w:ins w:id="83" w:author="Unknown"/>
          <w:rFonts w:ascii="Helvetica" w:eastAsia="Times New Roman" w:hAnsi="Helvetica" w:cs="Helvetica"/>
          <w:color w:val="333333"/>
          <w:sz w:val="30"/>
          <w:szCs w:val="30"/>
          <w:lang w:eastAsia="en-IN"/>
        </w:rPr>
      </w:pPr>
      <w:ins w:id="84" w:author="Unknown">
        <w:r w:rsidRPr="001F6C2C">
          <w:rPr>
            <w:rFonts w:ascii="Helvetica" w:eastAsia="Times New Roman" w:hAnsi="Helvetica" w:cs="Helvetica"/>
            <w:color w:val="333333"/>
            <w:sz w:val="30"/>
            <w:szCs w:val="30"/>
            <w:lang w:eastAsia="en-IN"/>
          </w:rPr>
          <w:lastRenderedPageBreak/>
          <w:t>Problem with Priority Scheduling Algorithm</w:t>
        </w:r>
      </w:ins>
    </w:p>
    <w:p w:rsidR="001F6C2C" w:rsidRPr="001F6C2C" w:rsidRDefault="001F6C2C" w:rsidP="001F6C2C">
      <w:pPr>
        <w:spacing w:after="125" w:line="240" w:lineRule="auto"/>
        <w:rPr>
          <w:ins w:id="85" w:author="Unknown"/>
          <w:rFonts w:ascii="Arial" w:eastAsia="Times New Roman" w:hAnsi="Arial" w:cs="Arial"/>
          <w:color w:val="333333"/>
          <w:sz w:val="20"/>
          <w:szCs w:val="20"/>
          <w:lang w:eastAsia="en-IN"/>
        </w:rPr>
      </w:pPr>
      <w:ins w:id="86" w:author="Unknown">
        <w:r w:rsidRPr="001F6C2C">
          <w:rPr>
            <w:rFonts w:ascii="Arial" w:eastAsia="Times New Roman" w:hAnsi="Arial" w:cs="Arial"/>
            <w:color w:val="333333"/>
            <w:sz w:val="20"/>
            <w:szCs w:val="20"/>
            <w:lang w:eastAsia="en-IN"/>
          </w:rPr>
          <w:t>In priority scheduling algorithm, the chances of </w:t>
        </w:r>
        <w:r w:rsidRPr="001F6C2C">
          <w:rPr>
            <w:rFonts w:ascii="Arial" w:eastAsia="Times New Roman" w:hAnsi="Arial" w:cs="Arial"/>
            <w:b/>
            <w:bCs/>
            <w:color w:val="333333"/>
            <w:sz w:val="20"/>
            <w:szCs w:val="20"/>
            <w:lang w:eastAsia="en-IN"/>
          </w:rPr>
          <w:t>indefinite blocking</w:t>
        </w:r>
        <w:r w:rsidRPr="001F6C2C">
          <w:rPr>
            <w:rFonts w:ascii="Arial" w:eastAsia="Times New Roman" w:hAnsi="Arial" w:cs="Arial"/>
            <w:color w:val="333333"/>
            <w:sz w:val="20"/>
            <w:szCs w:val="20"/>
            <w:lang w:eastAsia="en-IN"/>
          </w:rPr>
          <w:t> or </w:t>
        </w:r>
        <w:r w:rsidRPr="001F6C2C">
          <w:rPr>
            <w:rFonts w:ascii="Arial" w:eastAsia="Times New Roman" w:hAnsi="Arial" w:cs="Arial"/>
            <w:b/>
            <w:bCs/>
            <w:color w:val="333333"/>
            <w:sz w:val="20"/>
            <w:szCs w:val="20"/>
            <w:lang w:eastAsia="en-IN"/>
          </w:rPr>
          <w:t>starvation</w:t>
        </w:r>
        <w:r w:rsidRPr="001F6C2C">
          <w:rPr>
            <w:rFonts w:ascii="Arial" w:eastAsia="Times New Roman" w:hAnsi="Arial" w:cs="Arial"/>
            <w:color w:val="333333"/>
            <w:sz w:val="20"/>
            <w:szCs w:val="20"/>
            <w:lang w:eastAsia="en-IN"/>
          </w:rPr>
          <w:t>.</w:t>
        </w:r>
      </w:ins>
    </w:p>
    <w:p w:rsidR="001F6C2C" w:rsidRPr="001F6C2C" w:rsidRDefault="001F6C2C" w:rsidP="001F6C2C">
      <w:pPr>
        <w:spacing w:after="125" w:line="240" w:lineRule="auto"/>
        <w:rPr>
          <w:ins w:id="87" w:author="Unknown"/>
          <w:rFonts w:ascii="Arial" w:eastAsia="Times New Roman" w:hAnsi="Arial" w:cs="Arial"/>
          <w:color w:val="333333"/>
          <w:sz w:val="20"/>
          <w:szCs w:val="20"/>
          <w:lang w:eastAsia="en-IN"/>
        </w:rPr>
      </w:pPr>
      <w:ins w:id="88" w:author="Unknown">
        <w:r w:rsidRPr="001F6C2C">
          <w:rPr>
            <w:rFonts w:ascii="Arial" w:eastAsia="Times New Roman" w:hAnsi="Arial" w:cs="Arial"/>
            <w:color w:val="333333"/>
            <w:sz w:val="20"/>
            <w:szCs w:val="20"/>
            <w:lang w:eastAsia="en-IN"/>
          </w:rPr>
          <w:t>A process is considered blocked when it is ready to run but has to wait for the CPU as some other process is running currently.</w:t>
        </w:r>
      </w:ins>
    </w:p>
    <w:p w:rsidR="001F6C2C" w:rsidRPr="001F6C2C" w:rsidRDefault="001F6C2C" w:rsidP="001F6C2C">
      <w:pPr>
        <w:spacing w:after="125" w:line="240" w:lineRule="auto"/>
        <w:rPr>
          <w:ins w:id="89" w:author="Unknown"/>
          <w:rFonts w:ascii="Arial" w:eastAsia="Times New Roman" w:hAnsi="Arial" w:cs="Arial"/>
          <w:color w:val="333333"/>
          <w:sz w:val="20"/>
          <w:szCs w:val="20"/>
          <w:lang w:eastAsia="en-IN"/>
        </w:rPr>
      </w:pPr>
      <w:ins w:id="90" w:author="Unknown">
        <w:r w:rsidRPr="001F6C2C">
          <w:rPr>
            <w:rFonts w:ascii="Arial" w:eastAsia="Times New Roman" w:hAnsi="Arial" w:cs="Arial"/>
            <w:color w:val="333333"/>
            <w:sz w:val="20"/>
            <w:szCs w:val="20"/>
            <w:lang w:eastAsia="en-IN"/>
          </w:rPr>
          <w:t>But in case of priority scheduling if new higher priority processes keeps coming in the ready queue then the processes waiting in the ready queue with lower priority may have to wait for long durations before getting the CPU for execution.</w:t>
        </w:r>
      </w:ins>
    </w:p>
    <w:p w:rsidR="001F6C2C" w:rsidRPr="001F6C2C" w:rsidRDefault="001F6C2C" w:rsidP="001F6C2C">
      <w:pPr>
        <w:spacing w:line="240" w:lineRule="auto"/>
        <w:rPr>
          <w:ins w:id="91" w:author="Unknown"/>
          <w:rFonts w:ascii="Arial" w:eastAsia="Times New Roman" w:hAnsi="Arial" w:cs="Arial"/>
          <w:color w:val="333333"/>
          <w:sz w:val="20"/>
          <w:szCs w:val="20"/>
          <w:lang w:eastAsia="en-IN"/>
        </w:rPr>
      </w:pPr>
      <w:ins w:id="92" w:author="Unknown">
        <w:r w:rsidRPr="001F6C2C">
          <w:rPr>
            <w:rFonts w:ascii="Arial" w:eastAsia="Times New Roman" w:hAnsi="Arial" w:cs="Arial"/>
            <w:color w:val="333333"/>
            <w:sz w:val="20"/>
            <w:szCs w:val="20"/>
            <w:lang w:eastAsia="en-IN"/>
          </w:rPr>
          <w:t>In 1973, when the IBM 7904 machine was shut down at MIT, a low-priority process was found which was submitted in 1967 and had not yet been run.</w:t>
        </w:r>
      </w:ins>
    </w:p>
    <w:p w:rsidR="001F6C2C" w:rsidRPr="001F6C2C" w:rsidRDefault="004D77E8" w:rsidP="001F6C2C">
      <w:pPr>
        <w:spacing w:before="250" w:after="250" w:line="240" w:lineRule="auto"/>
        <w:rPr>
          <w:ins w:id="93" w:author="Unknown"/>
          <w:rFonts w:ascii="Times New Roman" w:eastAsia="Times New Roman" w:hAnsi="Times New Roman" w:cs="Times New Roman"/>
          <w:sz w:val="24"/>
          <w:szCs w:val="24"/>
          <w:lang w:eastAsia="en-IN"/>
        </w:rPr>
      </w:pPr>
      <w:ins w:id="94" w:author="Unknown">
        <w:r w:rsidRPr="004D77E8">
          <w:rPr>
            <w:rFonts w:ascii="Times New Roman" w:eastAsia="Times New Roman" w:hAnsi="Times New Roman" w:cs="Times New Roman"/>
            <w:sz w:val="24"/>
            <w:szCs w:val="24"/>
            <w:lang w:eastAsia="en-IN"/>
          </w:rPr>
          <w:pict>
            <v:rect id="_x0000_i1031" style="width:0;height:0" o:hralign="center" o:hrstd="t" o:hrnoshade="t" o:hr="t" fillcolor="#333" stroked="f"/>
          </w:pict>
        </w:r>
      </w:ins>
    </w:p>
    <w:p w:rsidR="001F6C2C" w:rsidRPr="001F6C2C" w:rsidRDefault="001F6C2C" w:rsidP="001F6C2C">
      <w:pPr>
        <w:spacing w:before="240" w:after="144" w:line="240" w:lineRule="auto"/>
        <w:outlineLvl w:val="2"/>
        <w:rPr>
          <w:ins w:id="95" w:author="Unknown"/>
          <w:rFonts w:ascii="Helvetica" w:eastAsia="Times New Roman" w:hAnsi="Helvetica" w:cs="Helvetica"/>
          <w:color w:val="333333"/>
          <w:sz w:val="30"/>
          <w:szCs w:val="30"/>
          <w:lang w:eastAsia="en-IN"/>
        </w:rPr>
      </w:pPr>
      <w:ins w:id="96" w:author="Unknown">
        <w:r w:rsidRPr="001F6C2C">
          <w:rPr>
            <w:rFonts w:ascii="Helvetica" w:eastAsia="Times New Roman" w:hAnsi="Helvetica" w:cs="Helvetica"/>
            <w:color w:val="333333"/>
            <w:sz w:val="30"/>
            <w:szCs w:val="30"/>
            <w:lang w:eastAsia="en-IN"/>
          </w:rPr>
          <w:t>Using Aging Technique with Priority Scheduling</w:t>
        </w:r>
      </w:ins>
    </w:p>
    <w:p w:rsidR="001F6C2C" w:rsidRPr="001F6C2C" w:rsidRDefault="001F6C2C" w:rsidP="001F6C2C">
      <w:pPr>
        <w:spacing w:after="125" w:line="240" w:lineRule="auto"/>
        <w:rPr>
          <w:ins w:id="97" w:author="Unknown"/>
          <w:rFonts w:ascii="Arial" w:eastAsia="Times New Roman" w:hAnsi="Arial" w:cs="Arial"/>
          <w:color w:val="333333"/>
          <w:sz w:val="20"/>
          <w:szCs w:val="20"/>
          <w:lang w:eastAsia="en-IN"/>
        </w:rPr>
      </w:pPr>
      <w:ins w:id="98" w:author="Unknown">
        <w:r w:rsidRPr="001F6C2C">
          <w:rPr>
            <w:rFonts w:ascii="Arial" w:eastAsia="Times New Roman" w:hAnsi="Arial" w:cs="Arial"/>
            <w:color w:val="333333"/>
            <w:sz w:val="20"/>
            <w:szCs w:val="20"/>
            <w:lang w:eastAsia="en-IN"/>
          </w:rPr>
          <w:t>To prevent starvation of any process, we can use the concept of </w:t>
        </w:r>
        <w:r w:rsidRPr="001F6C2C">
          <w:rPr>
            <w:rFonts w:ascii="Arial" w:eastAsia="Times New Roman" w:hAnsi="Arial" w:cs="Arial"/>
            <w:b/>
            <w:bCs/>
            <w:color w:val="333333"/>
            <w:sz w:val="20"/>
            <w:szCs w:val="20"/>
            <w:lang w:eastAsia="en-IN"/>
          </w:rPr>
          <w:t>aging</w:t>
        </w:r>
        <w:r w:rsidRPr="001F6C2C">
          <w:rPr>
            <w:rFonts w:ascii="Arial" w:eastAsia="Times New Roman" w:hAnsi="Arial" w:cs="Arial"/>
            <w:color w:val="333333"/>
            <w:sz w:val="20"/>
            <w:szCs w:val="20"/>
            <w:lang w:eastAsia="en-IN"/>
          </w:rPr>
          <w:t> where we keep on increasing the priority of low-priority process based on the its waiting time.</w:t>
        </w:r>
      </w:ins>
    </w:p>
    <w:p w:rsidR="001F6C2C" w:rsidRPr="001F6C2C" w:rsidRDefault="001F6C2C" w:rsidP="001F6C2C">
      <w:pPr>
        <w:spacing w:after="125" w:line="240" w:lineRule="auto"/>
        <w:rPr>
          <w:ins w:id="99" w:author="Unknown"/>
          <w:rFonts w:ascii="Arial" w:eastAsia="Times New Roman" w:hAnsi="Arial" w:cs="Arial"/>
          <w:color w:val="333333"/>
          <w:sz w:val="20"/>
          <w:szCs w:val="20"/>
          <w:lang w:eastAsia="en-IN"/>
        </w:rPr>
      </w:pPr>
      <w:ins w:id="100" w:author="Unknown">
        <w:r w:rsidRPr="001F6C2C">
          <w:rPr>
            <w:rFonts w:ascii="Arial" w:eastAsia="Times New Roman" w:hAnsi="Arial" w:cs="Arial"/>
            <w:color w:val="333333"/>
            <w:sz w:val="20"/>
            <w:szCs w:val="20"/>
            <w:lang w:eastAsia="en-IN"/>
          </w:rPr>
          <w:t>For example, if we decide the aging factor to be </w:t>
        </w:r>
        <w:r w:rsidRPr="001F6C2C">
          <w:rPr>
            <w:rFonts w:ascii="Arial" w:eastAsia="Times New Roman" w:hAnsi="Arial" w:cs="Arial"/>
            <w:b/>
            <w:bCs/>
            <w:color w:val="333333"/>
            <w:sz w:val="20"/>
            <w:szCs w:val="20"/>
            <w:lang w:eastAsia="en-IN"/>
          </w:rPr>
          <w:t>0.5</w:t>
        </w:r>
        <w:r w:rsidRPr="001F6C2C">
          <w:rPr>
            <w:rFonts w:ascii="Arial" w:eastAsia="Times New Roman" w:hAnsi="Arial" w:cs="Arial"/>
            <w:color w:val="333333"/>
            <w:sz w:val="20"/>
            <w:szCs w:val="20"/>
            <w:lang w:eastAsia="en-IN"/>
          </w:rPr>
          <w:t> for each day of waiting, then if a process with priority </w:t>
        </w:r>
        <w:r w:rsidRPr="001F6C2C">
          <w:rPr>
            <w:rFonts w:ascii="Arial" w:eastAsia="Times New Roman" w:hAnsi="Arial" w:cs="Arial"/>
            <w:b/>
            <w:bCs/>
            <w:color w:val="333333"/>
            <w:sz w:val="20"/>
            <w:szCs w:val="20"/>
            <w:lang w:eastAsia="en-IN"/>
          </w:rPr>
          <w:t>20</w:t>
        </w:r>
        <w:r w:rsidRPr="001F6C2C">
          <w:rPr>
            <w:rFonts w:ascii="Arial" w:eastAsia="Times New Roman" w:hAnsi="Arial" w:cs="Arial"/>
            <w:color w:val="333333"/>
            <w:sz w:val="20"/>
            <w:szCs w:val="20"/>
            <w:lang w:eastAsia="en-IN"/>
          </w:rPr>
          <w:t>(which is comparitively low priority) comes in the ready queue. After one day of waiting, its priority is increased to </w:t>
        </w:r>
        <w:r w:rsidRPr="001F6C2C">
          <w:rPr>
            <w:rFonts w:ascii="Arial" w:eastAsia="Times New Roman" w:hAnsi="Arial" w:cs="Arial"/>
            <w:b/>
            <w:bCs/>
            <w:color w:val="333333"/>
            <w:sz w:val="20"/>
            <w:szCs w:val="20"/>
            <w:lang w:eastAsia="en-IN"/>
          </w:rPr>
          <w:t>19.5</w:t>
        </w:r>
        <w:r w:rsidRPr="001F6C2C">
          <w:rPr>
            <w:rFonts w:ascii="Arial" w:eastAsia="Times New Roman" w:hAnsi="Arial" w:cs="Arial"/>
            <w:color w:val="333333"/>
            <w:sz w:val="20"/>
            <w:szCs w:val="20"/>
            <w:lang w:eastAsia="en-IN"/>
          </w:rPr>
          <w:t> and so on.</w:t>
        </w:r>
      </w:ins>
    </w:p>
    <w:p w:rsidR="001F6C2C" w:rsidRPr="001F6C2C" w:rsidRDefault="001F6C2C" w:rsidP="001F6C2C">
      <w:pPr>
        <w:spacing w:after="125" w:line="240" w:lineRule="auto"/>
        <w:rPr>
          <w:ins w:id="101" w:author="Unknown"/>
          <w:rFonts w:ascii="Arial" w:eastAsia="Times New Roman" w:hAnsi="Arial" w:cs="Arial"/>
          <w:color w:val="333333"/>
          <w:sz w:val="20"/>
          <w:szCs w:val="20"/>
          <w:lang w:eastAsia="en-IN"/>
        </w:rPr>
      </w:pPr>
      <w:ins w:id="102" w:author="Unknown">
        <w:r w:rsidRPr="001F6C2C">
          <w:rPr>
            <w:rFonts w:ascii="Arial" w:eastAsia="Times New Roman" w:hAnsi="Arial" w:cs="Arial"/>
            <w:color w:val="333333"/>
            <w:sz w:val="20"/>
            <w:szCs w:val="20"/>
            <w:lang w:eastAsia="en-IN"/>
          </w:rPr>
          <w:t>Doing so, we can ensure that no process will have to wait for indefinite time for getting CPU time for processing.</w:t>
        </w:r>
      </w:ins>
    </w:p>
    <w:p w:rsidR="001F6C2C" w:rsidRDefault="001F6C2C"/>
    <w:p w:rsidR="005970A3" w:rsidRDefault="005970A3"/>
    <w:p w:rsidR="005970A3" w:rsidRPr="005970A3" w:rsidRDefault="005970A3" w:rsidP="005970A3">
      <w:pPr>
        <w:spacing w:after="125" w:line="240" w:lineRule="auto"/>
        <w:rPr>
          <w:rFonts w:ascii="Arial" w:eastAsia="Times New Roman" w:hAnsi="Arial" w:cs="Arial"/>
          <w:color w:val="333333"/>
          <w:sz w:val="20"/>
          <w:szCs w:val="20"/>
          <w:lang w:eastAsia="en-IN"/>
        </w:rPr>
      </w:pPr>
      <w:r w:rsidRPr="005970A3">
        <w:rPr>
          <w:rFonts w:ascii="Arial" w:eastAsia="Times New Roman" w:hAnsi="Arial" w:cs="Arial"/>
          <w:b/>
          <w:bCs/>
          <w:color w:val="333333"/>
          <w:sz w:val="20"/>
          <w:szCs w:val="20"/>
          <w:lang w:eastAsia="en-IN"/>
        </w:rPr>
        <w:t>Advantages</w:t>
      </w:r>
      <w:r w:rsidRPr="005970A3">
        <w:rPr>
          <w:rFonts w:ascii="Arial" w:eastAsia="Times New Roman" w:hAnsi="Arial" w:cs="Arial"/>
          <w:color w:val="333333"/>
          <w:sz w:val="20"/>
          <w:szCs w:val="20"/>
          <w:lang w:eastAsia="en-IN"/>
        </w:rPr>
        <w:t> of </w:t>
      </w:r>
      <w:hyperlink r:id="rId9" w:tgtFrame="_blank" w:history="1">
        <w:r w:rsidRPr="005970A3">
          <w:rPr>
            <w:rFonts w:ascii="Arial" w:eastAsia="Times New Roman" w:hAnsi="Arial" w:cs="Arial"/>
            <w:color w:val="10A2FF"/>
            <w:sz w:val="20"/>
            <w:lang w:eastAsia="en-IN"/>
          </w:rPr>
          <w:t>Priority Scheduling</w:t>
        </w:r>
      </w:hyperlink>
      <w:r w:rsidRPr="005970A3">
        <w:rPr>
          <w:rFonts w:ascii="Arial" w:eastAsia="Times New Roman" w:hAnsi="Arial" w:cs="Arial"/>
          <w:color w:val="333333"/>
          <w:sz w:val="20"/>
          <w:szCs w:val="20"/>
          <w:lang w:eastAsia="en-IN"/>
        </w:rPr>
        <w:t>:</w:t>
      </w:r>
    </w:p>
    <w:p w:rsidR="005970A3" w:rsidRPr="005970A3" w:rsidRDefault="005970A3" w:rsidP="005970A3">
      <w:pPr>
        <w:numPr>
          <w:ilvl w:val="0"/>
          <w:numId w:val="5"/>
        </w:numPr>
        <w:spacing w:before="100" w:beforeAutospacing="1" w:after="100" w:afterAutospacing="1" w:line="376" w:lineRule="atLeast"/>
        <w:rPr>
          <w:rFonts w:ascii="Arial" w:eastAsia="Times New Roman" w:hAnsi="Arial" w:cs="Arial"/>
          <w:color w:val="333333"/>
          <w:sz w:val="20"/>
          <w:szCs w:val="20"/>
          <w:lang w:eastAsia="en-IN"/>
        </w:rPr>
      </w:pPr>
      <w:r w:rsidRPr="005970A3">
        <w:rPr>
          <w:rFonts w:ascii="Arial" w:eastAsia="Times New Roman" w:hAnsi="Arial" w:cs="Arial"/>
          <w:color w:val="333333"/>
          <w:sz w:val="20"/>
          <w:szCs w:val="20"/>
          <w:lang w:eastAsia="en-IN"/>
        </w:rPr>
        <w:t>The priority of a process can be selected based on memory requirement, time requirement or user preference. For example, a high end game will have better graphics, that means the process which updates the screen in a game will have higher priority so as to achieve better graphics performance.</w:t>
      </w:r>
    </w:p>
    <w:p w:rsidR="005970A3" w:rsidRPr="005970A3" w:rsidRDefault="005970A3" w:rsidP="005970A3">
      <w:pPr>
        <w:spacing w:after="125" w:line="240" w:lineRule="auto"/>
        <w:rPr>
          <w:rFonts w:ascii="Arial" w:eastAsia="Times New Roman" w:hAnsi="Arial" w:cs="Arial"/>
          <w:color w:val="333333"/>
          <w:sz w:val="20"/>
          <w:szCs w:val="20"/>
          <w:lang w:eastAsia="en-IN"/>
        </w:rPr>
      </w:pPr>
      <w:r w:rsidRPr="005970A3">
        <w:rPr>
          <w:rFonts w:ascii="Arial" w:eastAsia="Times New Roman" w:hAnsi="Arial" w:cs="Arial"/>
          <w:color w:val="333333"/>
          <w:sz w:val="20"/>
          <w:szCs w:val="20"/>
          <w:lang w:eastAsia="en-IN"/>
        </w:rPr>
        <w:t>Some </w:t>
      </w:r>
      <w:r w:rsidRPr="005970A3">
        <w:rPr>
          <w:rFonts w:ascii="Arial" w:eastAsia="Times New Roman" w:hAnsi="Arial" w:cs="Arial"/>
          <w:b/>
          <w:bCs/>
          <w:color w:val="333333"/>
          <w:sz w:val="20"/>
          <w:szCs w:val="20"/>
          <w:lang w:eastAsia="en-IN"/>
        </w:rPr>
        <w:t>Disadvantages:</w:t>
      </w:r>
    </w:p>
    <w:p w:rsidR="005970A3" w:rsidRPr="005970A3" w:rsidRDefault="005970A3" w:rsidP="005970A3">
      <w:pPr>
        <w:numPr>
          <w:ilvl w:val="0"/>
          <w:numId w:val="6"/>
        </w:numPr>
        <w:spacing w:before="100" w:beforeAutospacing="1" w:after="100" w:afterAutospacing="1" w:line="376" w:lineRule="atLeast"/>
        <w:rPr>
          <w:rFonts w:ascii="Arial" w:eastAsia="Times New Roman" w:hAnsi="Arial" w:cs="Arial"/>
          <w:color w:val="333333"/>
          <w:sz w:val="20"/>
          <w:szCs w:val="20"/>
          <w:lang w:eastAsia="en-IN"/>
        </w:rPr>
      </w:pPr>
      <w:r w:rsidRPr="005970A3">
        <w:rPr>
          <w:rFonts w:ascii="Arial" w:eastAsia="Times New Roman" w:hAnsi="Arial" w:cs="Arial"/>
          <w:color w:val="333333"/>
          <w:sz w:val="20"/>
          <w:szCs w:val="20"/>
          <w:lang w:eastAsia="en-IN"/>
        </w:rPr>
        <w:t>A second scheduling algorithm is required to schedule the processes which have same priority.</w:t>
      </w:r>
    </w:p>
    <w:p w:rsidR="005970A3" w:rsidRPr="005970A3" w:rsidRDefault="005970A3" w:rsidP="005970A3">
      <w:pPr>
        <w:numPr>
          <w:ilvl w:val="0"/>
          <w:numId w:val="6"/>
        </w:numPr>
        <w:spacing w:before="100" w:beforeAutospacing="1" w:after="100" w:afterAutospacing="1" w:line="376" w:lineRule="atLeast"/>
        <w:rPr>
          <w:rFonts w:ascii="Arial" w:eastAsia="Times New Roman" w:hAnsi="Arial" w:cs="Arial"/>
          <w:color w:val="333333"/>
          <w:sz w:val="20"/>
          <w:szCs w:val="20"/>
          <w:lang w:eastAsia="en-IN"/>
        </w:rPr>
      </w:pPr>
      <w:r w:rsidRPr="005970A3">
        <w:rPr>
          <w:rFonts w:ascii="Arial" w:eastAsia="Times New Roman" w:hAnsi="Arial" w:cs="Arial"/>
          <w:color w:val="333333"/>
          <w:sz w:val="20"/>
          <w:szCs w:val="20"/>
          <w:lang w:eastAsia="en-IN"/>
        </w:rPr>
        <w:t>In preemptive priority scheduling, a higher priority process can execute ahead of an already executing lower priority process. If lower priority process keeps waiting for higher priority processes, starvation occurs.</w:t>
      </w:r>
    </w:p>
    <w:p w:rsidR="005970A3" w:rsidRDefault="005970A3"/>
    <w:p w:rsidR="00E55616" w:rsidRDefault="00E55616"/>
    <w:p w:rsidR="00E55616" w:rsidRPr="00E55616" w:rsidRDefault="00E55616" w:rsidP="00E55616">
      <w:pPr>
        <w:spacing w:before="144" w:after="120" w:line="240" w:lineRule="auto"/>
        <w:outlineLvl w:val="0"/>
        <w:rPr>
          <w:rFonts w:ascii="Helvetica" w:eastAsia="Times New Roman" w:hAnsi="Helvetica" w:cs="Helvetica"/>
          <w:color w:val="333333"/>
          <w:kern w:val="36"/>
          <w:sz w:val="48"/>
          <w:szCs w:val="48"/>
          <w:lang w:eastAsia="en-IN"/>
        </w:rPr>
      </w:pPr>
      <w:r w:rsidRPr="00E55616">
        <w:rPr>
          <w:rFonts w:ascii="Helvetica" w:eastAsia="Times New Roman" w:hAnsi="Helvetica" w:cs="Helvetica"/>
          <w:color w:val="333333"/>
          <w:kern w:val="36"/>
          <w:sz w:val="48"/>
          <w:szCs w:val="48"/>
          <w:lang w:eastAsia="en-IN"/>
        </w:rPr>
        <w:t>Round Robin Scheduling</w:t>
      </w:r>
    </w:p>
    <w:p w:rsidR="00E55616" w:rsidRPr="00E55616" w:rsidRDefault="00E55616" w:rsidP="00E55616">
      <w:pPr>
        <w:numPr>
          <w:ilvl w:val="0"/>
          <w:numId w:val="7"/>
        </w:numPr>
        <w:spacing w:before="100" w:beforeAutospacing="1" w:after="100" w:afterAutospacing="1" w:line="376" w:lineRule="atLeast"/>
        <w:rPr>
          <w:ins w:id="103" w:author="Unknown"/>
          <w:rFonts w:ascii="Arial" w:eastAsia="Times New Roman" w:hAnsi="Arial" w:cs="Arial"/>
          <w:color w:val="333333"/>
          <w:sz w:val="20"/>
          <w:szCs w:val="20"/>
          <w:lang w:eastAsia="en-IN"/>
        </w:rPr>
      </w:pPr>
      <w:ins w:id="104" w:author="Unknown">
        <w:r w:rsidRPr="00E55616">
          <w:rPr>
            <w:rFonts w:ascii="Arial" w:eastAsia="Times New Roman" w:hAnsi="Arial" w:cs="Arial"/>
            <w:color w:val="333333"/>
            <w:sz w:val="20"/>
            <w:szCs w:val="20"/>
            <w:lang w:eastAsia="en-IN"/>
          </w:rPr>
          <w:lastRenderedPageBreak/>
          <w:t>A fixed time is allotted to each process, called </w:t>
        </w:r>
        <w:r w:rsidRPr="00E55616">
          <w:rPr>
            <w:rFonts w:ascii="Arial" w:eastAsia="Times New Roman" w:hAnsi="Arial" w:cs="Arial"/>
            <w:b/>
            <w:bCs/>
            <w:color w:val="333333"/>
            <w:sz w:val="20"/>
            <w:szCs w:val="20"/>
            <w:lang w:eastAsia="en-IN"/>
          </w:rPr>
          <w:t>quantum</w:t>
        </w:r>
        <w:r w:rsidRPr="00E55616">
          <w:rPr>
            <w:rFonts w:ascii="Arial" w:eastAsia="Times New Roman" w:hAnsi="Arial" w:cs="Arial"/>
            <w:color w:val="333333"/>
            <w:sz w:val="20"/>
            <w:szCs w:val="20"/>
            <w:lang w:eastAsia="en-IN"/>
          </w:rPr>
          <w:t>, for execution.</w:t>
        </w:r>
      </w:ins>
    </w:p>
    <w:p w:rsidR="00E55616" w:rsidRPr="00E55616" w:rsidRDefault="00E55616" w:rsidP="00E55616">
      <w:pPr>
        <w:numPr>
          <w:ilvl w:val="0"/>
          <w:numId w:val="7"/>
        </w:numPr>
        <w:spacing w:before="100" w:beforeAutospacing="1" w:after="100" w:afterAutospacing="1" w:line="376" w:lineRule="atLeast"/>
        <w:rPr>
          <w:ins w:id="105" w:author="Unknown"/>
          <w:rFonts w:ascii="Arial" w:eastAsia="Times New Roman" w:hAnsi="Arial" w:cs="Arial"/>
          <w:color w:val="333333"/>
          <w:sz w:val="20"/>
          <w:szCs w:val="20"/>
          <w:lang w:eastAsia="en-IN"/>
        </w:rPr>
      </w:pPr>
      <w:ins w:id="106" w:author="Unknown">
        <w:r w:rsidRPr="00E55616">
          <w:rPr>
            <w:rFonts w:ascii="Arial" w:eastAsia="Times New Roman" w:hAnsi="Arial" w:cs="Arial"/>
            <w:color w:val="333333"/>
            <w:sz w:val="20"/>
            <w:szCs w:val="20"/>
            <w:lang w:eastAsia="en-IN"/>
          </w:rPr>
          <w:t>Once a process is executed for given time period that process is preemptied and other process executes for given time period.</w:t>
        </w:r>
      </w:ins>
    </w:p>
    <w:p w:rsidR="00E55616" w:rsidRPr="00E55616" w:rsidRDefault="00E55616" w:rsidP="00E55616">
      <w:pPr>
        <w:numPr>
          <w:ilvl w:val="0"/>
          <w:numId w:val="7"/>
        </w:numPr>
        <w:spacing w:before="100" w:beforeAutospacing="1" w:after="100" w:afterAutospacing="1" w:line="376" w:lineRule="atLeast"/>
        <w:rPr>
          <w:ins w:id="107" w:author="Unknown"/>
          <w:rFonts w:ascii="Arial" w:eastAsia="Times New Roman" w:hAnsi="Arial" w:cs="Arial"/>
          <w:color w:val="333333"/>
          <w:sz w:val="20"/>
          <w:szCs w:val="20"/>
          <w:lang w:eastAsia="en-IN"/>
        </w:rPr>
      </w:pPr>
      <w:ins w:id="108" w:author="Unknown">
        <w:r w:rsidRPr="00E55616">
          <w:rPr>
            <w:rFonts w:ascii="Arial" w:eastAsia="Times New Roman" w:hAnsi="Arial" w:cs="Arial"/>
            <w:color w:val="333333"/>
            <w:sz w:val="20"/>
            <w:szCs w:val="20"/>
            <w:lang w:eastAsia="en-IN"/>
          </w:rPr>
          <w:t>Context switching is used to save states of preemptied processes.</w:t>
        </w:r>
      </w:ins>
    </w:p>
    <w:p w:rsidR="00E55616" w:rsidRPr="00E55616" w:rsidRDefault="00E55616" w:rsidP="00E55616">
      <w:pPr>
        <w:spacing w:after="125" w:line="240" w:lineRule="auto"/>
        <w:rPr>
          <w:ins w:id="109" w:author="Unknown"/>
          <w:rFonts w:ascii="Arial" w:eastAsia="Times New Roman" w:hAnsi="Arial" w:cs="Arial"/>
          <w:color w:val="333333"/>
          <w:sz w:val="20"/>
          <w:szCs w:val="20"/>
          <w:lang w:eastAsia="en-IN"/>
        </w:rPr>
      </w:pPr>
      <w:r>
        <w:rPr>
          <w:rFonts w:ascii="Arial" w:eastAsia="Times New Roman" w:hAnsi="Arial" w:cs="Arial"/>
          <w:noProof/>
          <w:color w:val="333333"/>
          <w:sz w:val="20"/>
          <w:szCs w:val="20"/>
          <w:lang w:eastAsia="en-IN"/>
        </w:rPr>
        <w:drawing>
          <wp:inline distT="0" distB="0" distL="0" distR="0">
            <wp:extent cx="5240020" cy="3975735"/>
            <wp:effectExtent l="19050" t="0" r="0" b="0"/>
            <wp:docPr id="21" name="Picture 21" descr="Round Robin(RR)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und Robin(RR) Scheduling"/>
                    <pic:cNvPicPr>
                      <a:picLocks noChangeAspect="1" noChangeArrowheads="1"/>
                    </pic:cNvPicPr>
                  </pic:nvPicPr>
                  <pic:blipFill>
                    <a:blip r:embed="rId10"/>
                    <a:srcRect/>
                    <a:stretch>
                      <a:fillRect/>
                    </a:stretch>
                  </pic:blipFill>
                  <pic:spPr bwMode="auto">
                    <a:xfrm>
                      <a:off x="0" y="0"/>
                      <a:ext cx="5240020" cy="3975735"/>
                    </a:xfrm>
                    <a:prstGeom prst="rect">
                      <a:avLst/>
                    </a:prstGeom>
                    <a:noFill/>
                    <a:ln w="9525">
                      <a:noFill/>
                      <a:miter lim="800000"/>
                      <a:headEnd/>
                      <a:tailEnd/>
                    </a:ln>
                  </pic:spPr>
                </pic:pic>
              </a:graphicData>
            </a:graphic>
          </wp:inline>
        </w:drawing>
      </w:r>
    </w:p>
    <w:p w:rsidR="00E55616" w:rsidRDefault="00E55616"/>
    <w:p w:rsidR="00A93E61" w:rsidRDefault="00A93E61"/>
    <w:p w:rsidR="00A93E61" w:rsidRPr="00A93E61" w:rsidRDefault="00A93E61" w:rsidP="00A93E61">
      <w:pPr>
        <w:spacing w:before="240" w:after="144" w:line="240" w:lineRule="auto"/>
        <w:outlineLvl w:val="1"/>
        <w:rPr>
          <w:rFonts w:ascii="Helvetica" w:eastAsia="Times New Roman" w:hAnsi="Helvetica" w:cs="Helvetica"/>
          <w:color w:val="333333"/>
          <w:sz w:val="38"/>
          <w:szCs w:val="38"/>
          <w:lang w:eastAsia="en-IN"/>
        </w:rPr>
      </w:pPr>
      <w:r w:rsidRPr="00A93E61">
        <w:rPr>
          <w:rFonts w:ascii="Helvetica" w:eastAsia="Times New Roman" w:hAnsi="Helvetica" w:cs="Helvetica"/>
          <w:color w:val="333333"/>
          <w:sz w:val="38"/>
          <w:szCs w:val="38"/>
          <w:lang w:eastAsia="en-IN"/>
        </w:rPr>
        <w:t>Round Robin (RR)</w:t>
      </w:r>
    </w:p>
    <w:p w:rsidR="00A93E61" w:rsidRPr="00A93E61" w:rsidRDefault="00A93E61" w:rsidP="00A93E61">
      <w:pPr>
        <w:spacing w:after="125" w:line="240" w:lineRule="auto"/>
        <w:rPr>
          <w:rFonts w:ascii="Arial" w:eastAsia="Times New Roman" w:hAnsi="Arial" w:cs="Arial"/>
          <w:color w:val="333333"/>
          <w:sz w:val="20"/>
          <w:szCs w:val="20"/>
          <w:lang w:eastAsia="en-IN"/>
        </w:rPr>
      </w:pPr>
      <w:r w:rsidRPr="00A93E61">
        <w:rPr>
          <w:rFonts w:ascii="Arial" w:eastAsia="Times New Roman" w:hAnsi="Arial" w:cs="Arial"/>
          <w:color w:val="333333"/>
          <w:sz w:val="20"/>
          <w:szCs w:val="20"/>
          <w:lang w:eastAsia="en-IN"/>
        </w:rPr>
        <w:t>Here are some </w:t>
      </w:r>
      <w:r w:rsidRPr="00A93E61">
        <w:rPr>
          <w:rFonts w:ascii="Arial" w:eastAsia="Times New Roman" w:hAnsi="Arial" w:cs="Arial"/>
          <w:b/>
          <w:bCs/>
          <w:color w:val="333333"/>
          <w:sz w:val="20"/>
          <w:szCs w:val="20"/>
          <w:lang w:eastAsia="en-IN"/>
        </w:rPr>
        <w:t>Advantages:</w:t>
      </w:r>
      <w:r w:rsidRPr="00A93E61">
        <w:rPr>
          <w:rFonts w:ascii="Arial" w:eastAsia="Times New Roman" w:hAnsi="Arial" w:cs="Arial"/>
          <w:color w:val="333333"/>
          <w:sz w:val="20"/>
          <w:szCs w:val="20"/>
          <w:lang w:eastAsia="en-IN"/>
        </w:rPr>
        <w:t> of using the </w:t>
      </w:r>
      <w:hyperlink r:id="rId11" w:tgtFrame="_blank" w:history="1">
        <w:r w:rsidRPr="00A93E61">
          <w:rPr>
            <w:rFonts w:ascii="Arial" w:eastAsia="Times New Roman" w:hAnsi="Arial" w:cs="Arial"/>
            <w:color w:val="10A2FF"/>
            <w:sz w:val="20"/>
            <w:lang w:eastAsia="en-IN"/>
          </w:rPr>
          <w:t>Round Robin Scheduling</w:t>
        </w:r>
      </w:hyperlink>
      <w:r w:rsidRPr="00A93E61">
        <w:rPr>
          <w:rFonts w:ascii="Arial" w:eastAsia="Times New Roman" w:hAnsi="Arial" w:cs="Arial"/>
          <w:color w:val="333333"/>
          <w:sz w:val="20"/>
          <w:szCs w:val="20"/>
          <w:lang w:eastAsia="en-IN"/>
        </w:rPr>
        <w:t>:</w:t>
      </w:r>
    </w:p>
    <w:p w:rsidR="00A93E61" w:rsidRPr="00A93E61" w:rsidRDefault="00A93E61" w:rsidP="00A93E61">
      <w:pPr>
        <w:numPr>
          <w:ilvl w:val="0"/>
          <w:numId w:val="8"/>
        </w:numPr>
        <w:spacing w:before="100" w:beforeAutospacing="1" w:after="100" w:afterAutospacing="1" w:line="376" w:lineRule="atLeast"/>
        <w:rPr>
          <w:rFonts w:ascii="Arial" w:eastAsia="Times New Roman" w:hAnsi="Arial" w:cs="Arial"/>
          <w:color w:val="333333"/>
          <w:sz w:val="20"/>
          <w:szCs w:val="20"/>
          <w:lang w:eastAsia="en-IN"/>
        </w:rPr>
      </w:pPr>
      <w:r w:rsidRPr="00A93E61">
        <w:rPr>
          <w:rFonts w:ascii="Arial" w:eastAsia="Times New Roman" w:hAnsi="Arial" w:cs="Arial"/>
          <w:color w:val="333333"/>
          <w:sz w:val="20"/>
          <w:szCs w:val="20"/>
          <w:lang w:eastAsia="en-IN"/>
        </w:rPr>
        <w:t>Each process is served by the CPU for a fixed time quantum, so all processes are given the same priority.</w:t>
      </w:r>
    </w:p>
    <w:p w:rsidR="00A93E61" w:rsidRPr="00A93E61" w:rsidRDefault="00A93E61" w:rsidP="00A93E61">
      <w:pPr>
        <w:numPr>
          <w:ilvl w:val="0"/>
          <w:numId w:val="8"/>
        </w:numPr>
        <w:spacing w:before="100" w:beforeAutospacing="1" w:after="100" w:afterAutospacing="1" w:line="376" w:lineRule="atLeast"/>
        <w:rPr>
          <w:rFonts w:ascii="Arial" w:eastAsia="Times New Roman" w:hAnsi="Arial" w:cs="Arial"/>
          <w:color w:val="333333"/>
          <w:sz w:val="20"/>
          <w:szCs w:val="20"/>
          <w:lang w:eastAsia="en-IN"/>
        </w:rPr>
      </w:pPr>
      <w:r w:rsidRPr="00A93E61">
        <w:rPr>
          <w:rFonts w:ascii="Arial" w:eastAsia="Times New Roman" w:hAnsi="Arial" w:cs="Arial"/>
          <w:color w:val="333333"/>
          <w:sz w:val="20"/>
          <w:szCs w:val="20"/>
          <w:lang w:eastAsia="en-IN"/>
        </w:rPr>
        <w:t>Starvation doesn't occur because for each round robin cycle, every process is given a fixed time to execute. No process is left behind.</w:t>
      </w:r>
    </w:p>
    <w:p w:rsidR="00A93E61" w:rsidRPr="00A93E61" w:rsidRDefault="00A93E61" w:rsidP="00A93E61">
      <w:pPr>
        <w:spacing w:after="125" w:line="240" w:lineRule="auto"/>
        <w:rPr>
          <w:rFonts w:ascii="Arial" w:eastAsia="Times New Roman" w:hAnsi="Arial" w:cs="Arial"/>
          <w:color w:val="333333"/>
          <w:sz w:val="20"/>
          <w:szCs w:val="20"/>
          <w:lang w:eastAsia="en-IN"/>
        </w:rPr>
      </w:pPr>
      <w:r w:rsidRPr="00A93E61">
        <w:rPr>
          <w:rFonts w:ascii="Arial" w:eastAsia="Times New Roman" w:hAnsi="Arial" w:cs="Arial"/>
          <w:color w:val="333333"/>
          <w:sz w:val="20"/>
          <w:szCs w:val="20"/>
          <w:lang w:eastAsia="en-IN"/>
        </w:rPr>
        <w:t>and here comes the </w:t>
      </w:r>
      <w:r w:rsidRPr="00A93E61">
        <w:rPr>
          <w:rFonts w:ascii="Arial" w:eastAsia="Times New Roman" w:hAnsi="Arial" w:cs="Arial"/>
          <w:b/>
          <w:bCs/>
          <w:color w:val="333333"/>
          <w:sz w:val="20"/>
          <w:szCs w:val="20"/>
          <w:lang w:eastAsia="en-IN"/>
        </w:rPr>
        <w:t>Disadvantages:</w:t>
      </w:r>
    </w:p>
    <w:p w:rsidR="00A93E61" w:rsidRPr="00A93E61" w:rsidRDefault="00A93E61" w:rsidP="00A93E61">
      <w:pPr>
        <w:numPr>
          <w:ilvl w:val="0"/>
          <w:numId w:val="9"/>
        </w:numPr>
        <w:spacing w:before="100" w:beforeAutospacing="1" w:after="100" w:afterAutospacing="1" w:line="376" w:lineRule="atLeast"/>
        <w:rPr>
          <w:rFonts w:ascii="Arial" w:eastAsia="Times New Roman" w:hAnsi="Arial" w:cs="Arial"/>
          <w:color w:val="333333"/>
          <w:sz w:val="20"/>
          <w:szCs w:val="20"/>
          <w:lang w:eastAsia="en-IN"/>
        </w:rPr>
      </w:pPr>
      <w:r w:rsidRPr="00A93E61">
        <w:rPr>
          <w:rFonts w:ascii="Arial" w:eastAsia="Times New Roman" w:hAnsi="Arial" w:cs="Arial"/>
          <w:color w:val="333333"/>
          <w:sz w:val="20"/>
          <w:szCs w:val="20"/>
          <w:lang w:eastAsia="en-IN"/>
        </w:rPr>
        <w:t>The throughput in RR largely depends on the choice of the length of the time quantum. If time quantum is longer than needed, it tends to exhibit the same behavior as FCFS.</w:t>
      </w:r>
    </w:p>
    <w:p w:rsidR="00A93E61" w:rsidRPr="00A93E61" w:rsidRDefault="00A93E61" w:rsidP="00A93E61">
      <w:pPr>
        <w:numPr>
          <w:ilvl w:val="0"/>
          <w:numId w:val="9"/>
        </w:numPr>
        <w:spacing w:before="100" w:beforeAutospacing="1" w:after="100" w:afterAutospacing="1" w:line="376" w:lineRule="atLeast"/>
        <w:rPr>
          <w:rFonts w:ascii="Arial" w:eastAsia="Times New Roman" w:hAnsi="Arial" w:cs="Arial"/>
          <w:color w:val="333333"/>
          <w:sz w:val="20"/>
          <w:szCs w:val="20"/>
          <w:lang w:eastAsia="en-IN"/>
        </w:rPr>
      </w:pPr>
      <w:r w:rsidRPr="00A93E61">
        <w:rPr>
          <w:rFonts w:ascii="Arial" w:eastAsia="Times New Roman" w:hAnsi="Arial" w:cs="Arial"/>
          <w:color w:val="333333"/>
          <w:sz w:val="20"/>
          <w:szCs w:val="20"/>
          <w:lang w:eastAsia="en-IN"/>
        </w:rPr>
        <w:lastRenderedPageBreak/>
        <w:t>If time quantum is shorter than needed, the number of times that CPU switches from one process to another process, increases. This leads to decrease in CPU efficiency.</w:t>
      </w:r>
    </w:p>
    <w:p w:rsidR="00A93E61" w:rsidRDefault="00A93E61"/>
    <w:sectPr w:rsidR="00A93E61" w:rsidSect="00EF50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21EAD"/>
    <w:multiLevelType w:val="multilevel"/>
    <w:tmpl w:val="07A2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50523"/>
    <w:multiLevelType w:val="multilevel"/>
    <w:tmpl w:val="DFBA72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F5B60"/>
    <w:multiLevelType w:val="multilevel"/>
    <w:tmpl w:val="6DF0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7109F0"/>
    <w:multiLevelType w:val="multilevel"/>
    <w:tmpl w:val="D806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C55056"/>
    <w:multiLevelType w:val="multilevel"/>
    <w:tmpl w:val="5C30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19569E"/>
    <w:multiLevelType w:val="multilevel"/>
    <w:tmpl w:val="45DA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744D4A"/>
    <w:multiLevelType w:val="multilevel"/>
    <w:tmpl w:val="C7E6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BE411B"/>
    <w:multiLevelType w:val="multilevel"/>
    <w:tmpl w:val="C3F6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E728FE"/>
    <w:multiLevelType w:val="multilevel"/>
    <w:tmpl w:val="87CC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5"/>
  </w:num>
  <w:num w:numId="4">
    <w:abstractNumId w:val="7"/>
  </w:num>
  <w:num w:numId="5">
    <w:abstractNumId w:val="6"/>
  </w:num>
  <w:num w:numId="6">
    <w:abstractNumId w:val="4"/>
  </w:num>
  <w:num w:numId="7">
    <w:abstractNumId w:val="2"/>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237B7"/>
    <w:rsid w:val="001237B7"/>
    <w:rsid w:val="001F6C2C"/>
    <w:rsid w:val="004D77E8"/>
    <w:rsid w:val="005970A3"/>
    <w:rsid w:val="005B490B"/>
    <w:rsid w:val="00871822"/>
    <w:rsid w:val="00A93E61"/>
    <w:rsid w:val="00E55616"/>
    <w:rsid w:val="00EF503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036"/>
  </w:style>
  <w:style w:type="paragraph" w:styleId="Heading1">
    <w:name w:val="heading 1"/>
    <w:basedOn w:val="Normal"/>
    <w:link w:val="Heading1Char"/>
    <w:uiPriority w:val="9"/>
    <w:qFormat/>
    <w:rsid w:val="001237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237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237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7B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237B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237B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237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37B7"/>
    <w:rPr>
      <w:color w:val="0000FF"/>
      <w:u w:val="single"/>
    </w:rPr>
  </w:style>
  <w:style w:type="character" w:styleId="HTMLCode">
    <w:name w:val="HTML Code"/>
    <w:basedOn w:val="DefaultParagraphFont"/>
    <w:uiPriority w:val="99"/>
    <w:semiHidden/>
    <w:unhideWhenUsed/>
    <w:rsid w:val="001237B7"/>
    <w:rPr>
      <w:rFonts w:ascii="Courier New" w:eastAsia="Times New Roman" w:hAnsi="Courier New" w:cs="Courier New"/>
      <w:sz w:val="20"/>
      <w:szCs w:val="20"/>
    </w:rPr>
  </w:style>
  <w:style w:type="paragraph" w:customStyle="1" w:styleId="center">
    <w:name w:val="center"/>
    <w:basedOn w:val="Normal"/>
    <w:rsid w:val="001237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23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7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5204267">
      <w:bodyDiv w:val="1"/>
      <w:marLeft w:val="0"/>
      <w:marRight w:val="0"/>
      <w:marTop w:val="0"/>
      <w:marBottom w:val="0"/>
      <w:divBdr>
        <w:top w:val="none" w:sz="0" w:space="0" w:color="auto"/>
        <w:left w:val="none" w:sz="0" w:space="0" w:color="auto"/>
        <w:bottom w:val="none" w:sz="0" w:space="0" w:color="auto"/>
        <w:right w:val="none" w:sz="0" w:space="0" w:color="auto"/>
      </w:divBdr>
    </w:div>
    <w:div w:id="945192138">
      <w:bodyDiv w:val="1"/>
      <w:marLeft w:val="0"/>
      <w:marRight w:val="0"/>
      <w:marTop w:val="0"/>
      <w:marBottom w:val="0"/>
      <w:divBdr>
        <w:top w:val="none" w:sz="0" w:space="0" w:color="auto"/>
        <w:left w:val="none" w:sz="0" w:space="0" w:color="auto"/>
        <w:bottom w:val="none" w:sz="0" w:space="0" w:color="auto"/>
        <w:right w:val="none" w:sz="0" w:space="0" w:color="auto"/>
      </w:divBdr>
    </w:div>
    <w:div w:id="1132332457">
      <w:bodyDiv w:val="1"/>
      <w:marLeft w:val="0"/>
      <w:marRight w:val="0"/>
      <w:marTop w:val="0"/>
      <w:marBottom w:val="0"/>
      <w:divBdr>
        <w:top w:val="none" w:sz="0" w:space="0" w:color="auto"/>
        <w:left w:val="none" w:sz="0" w:space="0" w:color="auto"/>
        <w:bottom w:val="none" w:sz="0" w:space="0" w:color="auto"/>
        <w:right w:val="none" w:sz="0" w:space="0" w:color="auto"/>
      </w:divBdr>
      <w:divsChild>
        <w:div w:id="2062973808">
          <w:blockQuote w:val="1"/>
          <w:marLeft w:val="0"/>
          <w:marRight w:val="0"/>
          <w:marTop w:val="0"/>
          <w:marBottom w:val="250"/>
          <w:divBdr>
            <w:top w:val="none" w:sz="0" w:space="0" w:color="auto"/>
            <w:left w:val="single" w:sz="24" w:space="13" w:color="EEEEEE"/>
            <w:bottom w:val="none" w:sz="0" w:space="0" w:color="auto"/>
            <w:right w:val="none" w:sz="0" w:space="0" w:color="auto"/>
          </w:divBdr>
        </w:div>
      </w:divsChild>
    </w:div>
    <w:div w:id="1291789327">
      <w:bodyDiv w:val="1"/>
      <w:marLeft w:val="0"/>
      <w:marRight w:val="0"/>
      <w:marTop w:val="0"/>
      <w:marBottom w:val="0"/>
      <w:divBdr>
        <w:top w:val="none" w:sz="0" w:space="0" w:color="auto"/>
        <w:left w:val="none" w:sz="0" w:space="0" w:color="auto"/>
        <w:bottom w:val="none" w:sz="0" w:space="0" w:color="auto"/>
        <w:right w:val="none" w:sz="0" w:space="0" w:color="auto"/>
      </w:divBdr>
    </w:div>
    <w:div w:id="1642734743">
      <w:bodyDiv w:val="1"/>
      <w:marLeft w:val="0"/>
      <w:marRight w:val="0"/>
      <w:marTop w:val="0"/>
      <w:marBottom w:val="0"/>
      <w:divBdr>
        <w:top w:val="none" w:sz="0" w:space="0" w:color="auto"/>
        <w:left w:val="none" w:sz="0" w:space="0" w:color="auto"/>
        <w:bottom w:val="none" w:sz="0" w:space="0" w:color="auto"/>
        <w:right w:val="none" w:sz="0" w:space="0" w:color="auto"/>
      </w:divBdr>
    </w:div>
    <w:div w:id="2054696622">
      <w:bodyDiv w:val="1"/>
      <w:marLeft w:val="0"/>
      <w:marRight w:val="0"/>
      <w:marTop w:val="0"/>
      <w:marBottom w:val="0"/>
      <w:divBdr>
        <w:top w:val="none" w:sz="0" w:space="0" w:color="auto"/>
        <w:left w:val="none" w:sz="0" w:space="0" w:color="auto"/>
        <w:bottom w:val="none" w:sz="0" w:space="0" w:color="auto"/>
        <w:right w:val="none" w:sz="0" w:space="0" w:color="auto"/>
      </w:divBdr>
      <w:divsChild>
        <w:div w:id="1862157190">
          <w:blockQuote w:val="1"/>
          <w:marLeft w:val="0"/>
          <w:marRight w:val="0"/>
          <w:marTop w:val="0"/>
          <w:marBottom w:val="250"/>
          <w:divBdr>
            <w:top w:val="none" w:sz="0" w:space="0" w:color="auto"/>
            <w:left w:val="single" w:sz="24" w:space="13" w:color="EEEEEE"/>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udytonight.com/operating-system/shortest-job-fir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tudytonight.com/operating-system/round-robin-scheduling"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studytonight.com/operating-system/priority-schedu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1342</Words>
  <Characters>7652</Characters>
  <Application>Microsoft Office Word</Application>
  <DocSecurity>0</DocSecurity>
  <Lines>63</Lines>
  <Paragraphs>17</Paragraphs>
  <ScaleCrop>false</ScaleCrop>
  <Company/>
  <LinksUpToDate>false</LinksUpToDate>
  <CharactersWithSpaces>8977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cp:lastModifiedBy>
  <cp:revision>7</cp:revision>
  <dcterms:created xsi:type="dcterms:W3CDTF">2020-09-05T16:58:00Z</dcterms:created>
  <dcterms:modified xsi:type="dcterms:W3CDTF">2020-12-14T14:25:00Z</dcterms:modified>
</cp:coreProperties>
</file>